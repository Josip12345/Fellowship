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160" w:type="dxa"/>
        <w:tblLook w:val="04A0" w:firstRow="1" w:lastRow="0" w:firstColumn="1" w:lastColumn="0" w:noHBand="0" w:noVBand="1"/>
      </w:tblPr>
      <w:tblGrid>
        <w:gridCol w:w="6160"/>
      </w:tblGrid>
      <w:tr w:rsidR="006F33E8" w:rsidRPr="006F33E8" w:rsidTr="006F33E8">
        <w:trPr>
          <w:trHeight w:val="600"/>
          <w:ins w:id="0" w:author="Georgios KATSAROS" w:date="2016-09-12T22:43:00Z"/>
        </w:trPr>
        <w:tc>
          <w:tcPr>
            <w:tcW w:w="6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6F33E8" w:rsidRPr="006F33E8" w:rsidRDefault="006F33E8" w:rsidP="006F33E8">
            <w:pPr>
              <w:spacing w:after="0" w:line="240" w:lineRule="auto"/>
              <w:jc w:val="left"/>
              <w:rPr>
                <w:ins w:id="1" w:author="Georgios KATSAROS" w:date="2016-09-12T22:43:00Z"/>
                <w:rFonts w:ascii="Calibri" w:eastAsia="Times New Roman" w:hAnsi="Calibri" w:cs="Times New Roman"/>
                <w:color w:val="000000"/>
              </w:rPr>
            </w:pPr>
            <w:ins w:id="2" w:author="Georgios KATSAROS" w:date="2016-09-12T22:43:00Z">
              <w:r w:rsidRPr="006F33E8">
                <w:rPr>
                  <w:rFonts w:ascii="Calibri" w:eastAsia="Times New Roman" w:hAnsi="Calibri" w:cs="Times New Roman"/>
                  <w:color w:val="000000"/>
                </w:rPr>
                <w:t>Q1. Is the motivation for the choice of the scientific field well described?</w:t>
              </w:r>
            </w:ins>
          </w:p>
        </w:tc>
      </w:tr>
      <w:tr w:rsidR="006F33E8" w:rsidRPr="006F33E8" w:rsidTr="006F33E8">
        <w:trPr>
          <w:trHeight w:val="300"/>
          <w:ins w:id="3" w:author="Georgios KATSAROS" w:date="2016-09-12T22:43:00Z"/>
        </w:trPr>
        <w:tc>
          <w:tcPr>
            <w:tcW w:w="6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6F33E8" w:rsidRPr="006F33E8" w:rsidRDefault="006F33E8" w:rsidP="006F33E8">
            <w:pPr>
              <w:spacing w:after="0" w:line="240" w:lineRule="auto"/>
              <w:jc w:val="left"/>
              <w:rPr>
                <w:ins w:id="4" w:author="Georgios KATSAROS" w:date="2016-09-12T22:43:00Z"/>
                <w:rFonts w:ascii="Calibri" w:eastAsia="Times New Roman" w:hAnsi="Calibri" w:cs="Times New Roman"/>
                <w:color w:val="000000"/>
              </w:rPr>
            </w:pPr>
            <w:ins w:id="5" w:author="Georgios KATSAROS" w:date="2016-09-12T22:43:00Z">
              <w:r w:rsidRPr="006F33E8">
                <w:rPr>
                  <w:rFonts w:ascii="Calibri" w:eastAsia="Times New Roman" w:hAnsi="Calibri" w:cs="Times New Roman"/>
                  <w:color w:val="000000"/>
                </w:rPr>
                <w:t>Q2. Are the medium-term career objectives clearly defined?</w:t>
              </w:r>
            </w:ins>
          </w:p>
        </w:tc>
      </w:tr>
      <w:tr w:rsidR="006F33E8" w:rsidRPr="006F33E8" w:rsidTr="006F33E8">
        <w:trPr>
          <w:trHeight w:val="600"/>
          <w:ins w:id="6" w:author="Georgios KATSAROS" w:date="2016-09-12T22:43:00Z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8CCE4"/>
            <w:vAlign w:val="center"/>
            <w:hideMark/>
          </w:tcPr>
          <w:p w:rsidR="006F33E8" w:rsidRPr="006F33E8" w:rsidRDefault="006F33E8" w:rsidP="006F33E8">
            <w:pPr>
              <w:spacing w:after="0" w:line="240" w:lineRule="auto"/>
              <w:jc w:val="left"/>
              <w:rPr>
                <w:ins w:id="7" w:author="Georgios KATSAROS" w:date="2016-09-12T22:43:00Z"/>
                <w:rFonts w:ascii="Calibri" w:eastAsia="Times New Roman" w:hAnsi="Calibri" w:cs="Times New Roman"/>
                <w:color w:val="000000"/>
              </w:rPr>
            </w:pPr>
            <w:ins w:id="8" w:author="Georgios KATSAROS" w:date="2016-09-12T22:43:00Z">
              <w:r w:rsidRPr="006F33E8">
                <w:rPr>
                  <w:rFonts w:ascii="Calibri" w:eastAsia="Times New Roman" w:hAnsi="Calibri" w:cs="Times New Roman"/>
                  <w:color w:val="000000"/>
                </w:rPr>
                <w:t>Q3. Is the desired impact of the fellowship on the applicant's scientific career clearly stated?</w:t>
              </w:r>
            </w:ins>
          </w:p>
        </w:tc>
      </w:tr>
    </w:tbl>
    <w:p w:rsidR="006F33E8" w:rsidRDefault="006F33E8" w:rsidP="00C35BE3">
      <w:pPr>
        <w:pStyle w:val="Heading1"/>
        <w:rPr>
          <w:ins w:id="9" w:author="Georgios KATSAROS" w:date="2016-09-12T22:43:00Z"/>
        </w:rPr>
      </w:pPr>
      <w:ins w:id="10" w:author="Georgios KATSAROS" w:date="2016-09-12T22:44:00Z">
        <w:r>
          <w:t>I will torture you a bit with the cover letter from the English point of view</w:t>
        </w:r>
      </w:ins>
      <w:ins w:id="11" w:author="Georgios KATSAROS" w:date="2016-09-12T23:01:00Z">
        <w:r w:rsidR="006D33DD">
          <w:t xml:space="preserve"> and the logic</w:t>
        </w:r>
      </w:ins>
    </w:p>
    <w:p w:rsidR="00C35BE3" w:rsidRDefault="00C35BE3" w:rsidP="00C35BE3">
      <w:pPr>
        <w:pStyle w:val="Heading1"/>
      </w:pPr>
      <w:r>
        <w:t>Cover letter</w:t>
      </w:r>
    </w:p>
    <w:p w:rsidR="000A7D7C" w:rsidRDefault="000763F2" w:rsidP="00AC100B">
      <w:r>
        <w:t>Since the assumption based on theory is that</w:t>
      </w:r>
      <w:ins w:id="12" w:author="Georgios KATSAROS" w:date="2016-09-12T22:50:00Z">
        <w:r w:rsidR="006F33E8">
          <w:t xml:space="preserve"> (is the first part of the sentence grammatically correct?)</w:t>
        </w:r>
      </w:ins>
      <w:r>
        <w:t xml:space="preserve"> </w:t>
      </w:r>
      <w:ins w:id="13" w:author="Georgios KATSAROS" w:date="2016-09-12T22:50:00Z">
        <w:r w:rsidR="006F33E8">
          <w:t xml:space="preserve">(article) </w:t>
        </w:r>
      </w:ins>
      <w:r>
        <w:t>quantum computer c</w:t>
      </w:r>
      <w:r w:rsidR="00AC100B">
        <w:t xml:space="preserve">an outperform </w:t>
      </w:r>
      <w:ins w:id="14" w:author="Georgios KATSAROS" w:date="2016-09-12T22:45:00Z">
        <w:r w:rsidR="006F33E8">
          <w:t>(in what?)</w:t>
        </w:r>
      </w:ins>
      <w:ins w:id="15" w:author="Georgios KATSAROS" w:date="2016-09-12T22:50:00Z">
        <w:r w:rsidR="006F33E8">
          <w:t xml:space="preserve"> </w:t>
        </w:r>
      </w:ins>
      <w:r w:rsidR="00AC100B">
        <w:t>the classical one</w:t>
      </w:r>
      <w:r>
        <w:t xml:space="preserve"> by many orders of magnitude for the</w:t>
      </w:r>
      <w:ins w:id="16" w:author="Georgios KATSAROS" w:date="2016-09-12T22:51:00Z">
        <w:r w:rsidR="006F33E8">
          <w:t xml:space="preserve"> (is the correct here?)</w:t>
        </w:r>
      </w:ins>
      <w:r>
        <w:t xml:space="preserve"> specific classes of algorithms, </w:t>
      </w:r>
      <w:r w:rsidR="000A7D7C">
        <w:t>I am very happy to be a part of the</w:t>
      </w:r>
      <w:r w:rsidR="00720C75">
        <w:t xml:space="preserve"> research community, </w:t>
      </w:r>
      <w:r w:rsidR="000A7D7C">
        <w:t>trying to develop the basic unit</w:t>
      </w:r>
      <w:r w:rsidR="00720C75">
        <w:t xml:space="preserve"> </w:t>
      </w:r>
      <w:r w:rsidR="000A7D7C">
        <w:t>and coupling mechanisms</w:t>
      </w:r>
      <w:r w:rsidR="00720C75">
        <w:t xml:space="preserve"> for the basic unit of such a computer, called qubit</w:t>
      </w:r>
      <w:r w:rsidR="000A7D7C">
        <w:t xml:space="preserve">. </w:t>
      </w:r>
      <w:ins w:id="17" w:author="Georgios KATSAROS" w:date="2016-09-12T22:45:00Z">
        <w:r w:rsidR="006F33E8">
          <w:t>(</w:t>
        </w:r>
        <w:proofErr w:type="gramStart"/>
        <w:r w:rsidR="006F33E8">
          <w:t>is</w:t>
        </w:r>
        <w:proofErr w:type="gramEnd"/>
        <w:r w:rsidR="006F33E8">
          <w:t xml:space="preserve"> the computer called qubit?)</w:t>
        </w:r>
      </w:ins>
    </w:p>
    <w:p w:rsidR="003F4C69" w:rsidRDefault="000A7D7C" w:rsidP="00AC100B">
      <w:r>
        <w:t>Coherence vs manipulation t</w:t>
      </w:r>
      <w:r w:rsidR="003A4D95">
        <w:t>ime ratio is the main qubit para</w:t>
      </w:r>
      <w:r>
        <w:t>meter that needs to be boosted. There are several different app</w:t>
      </w:r>
      <w:r w:rsidR="003F4C69">
        <w:t xml:space="preserve">roaches to a qubit realization. </w:t>
      </w:r>
      <w:ins w:id="18" w:author="Georgios KATSAROS" w:date="2016-09-12T22:46:00Z">
        <w:r w:rsidR="006F33E8">
          <w:t>(</w:t>
        </w:r>
      </w:ins>
      <w:proofErr w:type="gramStart"/>
      <w:ins w:id="19" w:author="Georgios KATSAROS" w:date="2016-09-12T22:52:00Z">
        <w:r w:rsidR="006F33E8">
          <w:t>article</w:t>
        </w:r>
      </w:ins>
      <w:proofErr w:type="gramEnd"/>
      <w:ins w:id="20" w:author="Georgios KATSAROS" w:date="2016-09-12T22:46:00Z">
        <w:r w:rsidR="006F33E8">
          <w:t xml:space="preserve">) </w:t>
        </w:r>
      </w:ins>
      <w:r w:rsidR="003F4C69">
        <w:t>Approach in our group is based on</w:t>
      </w:r>
      <w:r w:rsidR="00720C75">
        <w:t xml:space="preserve"> </w:t>
      </w:r>
      <w:ins w:id="21" w:author="Georgios KATSAROS" w:date="2016-09-12T22:46:00Z">
        <w:r w:rsidR="006F33E8">
          <w:t xml:space="preserve">(article) </w:t>
        </w:r>
      </w:ins>
      <w:proofErr w:type="gramStart"/>
      <w:r w:rsidR="00720C75">
        <w:t>hole</w:t>
      </w:r>
      <w:proofErr w:type="gramEnd"/>
      <w:r w:rsidR="00720C75">
        <w:t xml:space="preserve"> spin</w:t>
      </w:r>
      <w:r w:rsidR="003F4C69">
        <w:t xml:space="preserve"> </w:t>
      </w:r>
      <w:r w:rsidR="00720C75">
        <w:t xml:space="preserve">in </w:t>
      </w:r>
      <w:r w:rsidR="003F4C69">
        <w:t xml:space="preserve">semiconductor material called silicon germanium. Because of low hyperfine </w:t>
      </w:r>
      <w:del w:id="22" w:author="Georgios KATSAROS" w:date="2016-09-12T22:52:00Z">
        <w:r w:rsidR="003F4C69" w:rsidDel="006F33E8">
          <w:delText xml:space="preserve">field </w:delText>
        </w:r>
      </w:del>
      <w:ins w:id="23" w:author="Georgios KATSAROS" w:date="2016-09-12T22:52:00Z">
        <w:r w:rsidR="006F33E8">
          <w:t>interaction</w:t>
        </w:r>
        <w:r w:rsidR="006F33E8">
          <w:t xml:space="preserve"> </w:t>
        </w:r>
      </w:ins>
      <w:r w:rsidR="003F4C69">
        <w:t xml:space="preserve">and high spin-orbit coupling for heavy holes in germanium, </w:t>
      </w:r>
      <w:r w:rsidR="003F4C69" w:rsidRPr="00720C75">
        <w:t>coherence vs manipulation time ratio should be high</w:t>
      </w:r>
      <w:r w:rsidR="003F4C69">
        <w:t>, according to the</w:t>
      </w:r>
      <w:ins w:id="24" w:author="Georgios KATSAROS" w:date="2016-09-12T22:47:00Z">
        <w:r w:rsidR="006F33E8">
          <w:t xml:space="preserve"> (are they concrete?)</w:t>
        </w:r>
      </w:ins>
      <w:r w:rsidR="003F4C69">
        <w:t xml:space="preserve"> theoretical proposals. </w:t>
      </w:r>
    </w:p>
    <w:p w:rsidR="003E453B" w:rsidRDefault="003F4C69" w:rsidP="00AC100B">
      <w:r>
        <w:t xml:space="preserve">Another big barrier for realizing </w:t>
      </w:r>
      <w:ins w:id="25" w:author="Georgios KATSAROS" w:date="2016-09-12T22:47:00Z">
        <w:r w:rsidR="006F33E8">
          <w:t xml:space="preserve">(article) </w:t>
        </w:r>
      </w:ins>
      <w:r>
        <w:t xml:space="preserve">quantum computer is scalability – </w:t>
      </w:r>
      <w:ins w:id="26" w:author="Georgios KATSAROS" w:date="2016-09-12T22:47:00Z">
        <w:r w:rsidR="006F33E8">
          <w:t xml:space="preserve">(article) </w:t>
        </w:r>
      </w:ins>
      <w:r>
        <w:t>qubit number need to be scaled up to the array of a large number of qubits</w:t>
      </w:r>
      <w:r w:rsidR="00720C75">
        <w:t xml:space="preserve"> for performing a quantum algorithms</w:t>
      </w:r>
      <w:r>
        <w:t xml:space="preserve">. Nanofabrication </w:t>
      </w:r>
      <w:r w:rsidRPr="00720C75">
        <w:t xml:space="preserve">compatibility of </w:t>
      </w:r>
      <w:r w:rsidR="00AC100B">
        <w:t>a</w:t>
      </w:r>
      <w:ins w:id="27" w:author="Georgios KATSAROS" w:date="2016-09-12T22:48:00Z">
        <w:r w:rsidR="006F33E8">
          <w:t xml:space="preserve"> (wh</w:t>
        </w:r>
      </w:ins>
      <w:ins w:id="28" w:author="Georgios KATSAROS" w:date="2016-09-12T22:52:00Z">
        <w:r w:rsidR="006F33E8">
          <w:t>y</w:t>
        </w:r>
      </w:ins>
      <w:ins w:id="29" w:author="Georgios KATSAROS" w:date="2016-09-12T22:48:00Z">
        <w:r w:rsidR="006F33E8">
          <w:t xml:space="preserve"> do you use here an article?)</w:t>
        </w:r>
      </w:ins>
      <w:r w:rsidR="00AC100B">
        <w:t xml:space="preserve"> </w:t>
      </w:r>
      <w:r w:rsidRPr="00720C75">
        <w:t>silicon germanium with</w:t>
      </w:r>
      <w:r w:rsidR="00AC100B">
        <w:t xml:space="preserve"> the</w:t>
      </w:r>
      <w:r w:rsidRPr="00720C75">
        <w:t xml:space="preserve"> CMOS industry</w:t>
      </w:r>
      <w:r>
        <w:t xml:space="preserve"> </w:t>
      </w:r>
      <w:ins w:id="30" w:author="Georgios KATSAROS" w:date="2016-09-12T22:53:00Z">
        <w:r w:rsidR="006F33E8">
          <w:t xml:space="preserve">(is the nanofabrication compatible with industry or processes used in industry?) </w:t>
        </w:r>
      </w:ins>
      <w:r>
        <w:t xml:space="preserve">helps to </w:t>
      </w:r>
      <w:r w:rsidR="00000645">
        <w:t>lift this barrier.</w:t>
      </w:r>
      <w:r w:rsidR="00720C75">
        <w:t xml:space="preserve"> Using already predefined gates for sensing a state of a qubit</w:t>
      </w:r>
      <w:r w:rsidR="00864AC6">
        <w:t xml:space="preserve"> lifts th</w:t>
      </w:r>
      <w:r w:rsidR="0091101B">
        <w:t>e second</w:t>
      </w:r>
      <w:r w:rsidR="00864AC6">
        <w:t xml:space="preserve"> barrier towards scalability</w:t>
      </w:r>
      <w:r w:rsidR="00720C75">
        <w:t xml:space="preserve"> </w:t>
      </w:r>
      <w:r w:rsidR="00864AC6">
        <w:t xml:space="preserve">solving the </w:t>
      </w:r>
      <w:r w:rsidR="003E453B">
        <w:t xml:space="preserve">state </w:t>
      </w:r>
      <w:r w:rsidR="00864AC6">
        <w:t xml:space="preserve">readout in </w:t>
      </w:r>
      <w:ins w:id="31" w:author="Georgios KATSAROS" w:date="2016-09-12T22:48:00Z">
        <w:r w:rsidR="006F33E8">
          <w:t xml:space="preserve">(article) </w:t>
        </w:r>
      </w:ins>
      <w:r w:rsidR="00864AC6">
        <w:t>non</w:t>
      </w:r>
      <w:r w:rsidR="003E453B">
        <w:t>-</w:t>
      </w:r>
      <w:r w:rsidR="00864AC6">
        <w:t>invasive way which is</w:t>
      </w:r>
      <w:r w:rsidR="00AC100B">
        <w:t xml:space="preserve"> not</w:t>
      </w:r>
      <w:r w:rsidR="00864AC6">
        <w:t xml:space="preserve"> the case for the conventional charge sensor readout technique.  </w:t>
      </w:r>
      <w:r w:rsidR="003E453B">
        <w:t xml:space="preserve">Previously listed advantages of the spin qubit realization approach used in </w:t>
      </w:r>
      <w:del w:id="32" w:author="Georgios KATSAROS" w:date="2016-09-12T22:49:00Z">
        <w:r w:rsidR="003E453B" w:rsidDel="006F33E8">
          <w:delText xml:space="preserve">my </w:delText>
        </w:r>
      </w:del>
      <w:ins w:id="33" w:author="Georgios KATSAROS" w:date="2016-09-12T22:49:00Z">
        <w:r w:rsidR="006F33E8">
          <w:t>our</w:t>
        </w:r>
        <w:r w:rsidR="006F33E8">
          <w:t xml:space="preserve"> </w:t>
        </w:r>
      </w:ins>
      <w:r w:rsidR="003E453B">
        <w:t>scientific group</w:t>
      </w:r>
      <w:r w:rsidR="0091101B">
        <w:t>,</w:t>
      </w:r>
      <w:r w:rsidR="003E453B">
        <w:t xml:space="preserve"> makes me motivated to pursue the goal to prove </w:t>
      </w:r>
      <w:del w:id="34" w:author="Georgios KATSAROS" w:date="2016-09-12T22:55:00Z">
        <w:r w:rsidR="003E453B" w:rsidDel="006D33DD">
          <w:delText xml:space="preserve">this </w:delText>
        </w:r>
      </w:del>
      <w:ins w:id="35" w:author="Georgios KATSAROS" w:date="2016-09-12T22:55:00Z">
        <w:r w:rsidR="006D33DD">
          <w:t>th</w:t>
        </w:r>
        <w:r w:rsidR="006D33DD">
          <w:t>e</w:t>
        </w:r>
        <w:r w:rsidR="006D33DD">
          <w:t>s</w:t>
        </w:r>
        <w:r w:rsidR="006D33DD">
          <w:t>e</w:t>
        </w:r>
        <w:r w:rsidR="006D33DD">
          <w:t xml:space="preserve"> </w:t>
        </w:r>
      </w:ins>
      <w:r w:rsidR="003E453B">
        <w:t xml:space="preserve">theoretical predictions also experimentally. </w:t>
      </w:r>
    </w:p>
    <w:p w:rsidR="0091101B" w:rsidRDefault="0091101B" w:rsidP="0091101B">
      <w:r>
        <w:t xml:space="preserve">Working on the gate reflectometry as a spin qubit readout system will involve gaining knowledge in high frequency signal components (amplifiers, filters, attenuators, </w:t>
      </w:r>
      <w:proofErr w:type="gramStart"/>
      <w:r>
        <w:t>coaxial</w:t>
      </w:r>
      <w:proofErr w:type="gramEnd"/>
      <w:r>
        <w:t xml:space="preserve"> cables), high frequency circuit design and </w:t>
      </w:r>
      <w:ins w:id="36" w:author="Georgios KATSAROS" w:date="2016-09-12T22:55:00Z">
        <w:r w:rsidR="006D33DD">
          <w:t xml:space="preserve">possibly </w:t>
        </w:r>
      </w:ins>
      <w:r>
        <w:t>COMSOL simulations</w:t>
      </w:r>
      <w:del w:id="37" w:author="Georgios KATSAROS" w:date="2016-09-12T22:55:00Z">
        <w:r w:rsidDel="006D33DD">
          <w:delText xml:space="preserve"> maybe</w:delText>
        </w:r>
      </w:del>
      <w:r>
        <w:t xml:space="preserve">. Current trend of scaling up qubits puts a big emphasis on the </w:t>
      </w:r>
      <w:r>
        <w:lastRenderedPageBreak/>
        <w:t>“scale</w:t>
      </w:r>
      <w:ins w:id="38" w:author="Georgios KATSAROS" w:date="2016-09-12T22:55:00Z">
        <w:r w:rsidR="006D33DD">
          <w:t>-</w:t>
        </w:r>
      </w:ins>
      <w:del w:id="39" w:author="Georgios KATSAROS" w:date="2016-09-12T22:55:00Z">
        <w:r w:rsidDel="006D33DD">
          <w:delText xml:space="preserve"> </w:delText>
        </w:r>
      </w:del>
      <w:r>
        <w:t>up friendly” readout system of individual qubits. With a</w:t>
      </w:r>
      <w:ins w:id="40" w:author="Georgios KATSAROS" w:date="2016-09-12T22:56:00Z">
        <w:r w:rsidR="006D33DD">
          <w:t xml:space="preserve"> (is this the correct article?)</w:t>
        </w:r>
      </w:ins>
      <w:r>
        <w:t xml:space="preserve"> knowledge gained from </w:t>
      </w:r>
      <w:ins w:id="41" w:author="Georgios KATSAROS" w:date="2016-09-12T22:56:00Z">
        <w:r w:rsidR="006D33DD">
          <w:t xml:space="preserve">(article) </w:t>
        </w:r>
      </w:ins>
      <w:r>
        <w:t>design of the gate reflectometry readout system I hope I can be a good candidate to continue my work in this emerging area of quantum computation.</w:t>
      </w:r>
    </w:p>
    <w:p w:rsidR="0091101B" w:rsidRDefault="0091101B" w:rsidP="0091101B">
      <w:r>
        <w:t xml:space="preserve">If the gate reflectometry proves to be very sensitive as we expect, this would enable </w:t>
      </w:r>
      <w:del w:id="42" w:author="Georgios KATSAROS" w:date="2016-09-12T22:56:00Z">
        <w:r w:rsidDel="006D33DD">
          <w:delText xml:space="preserve">my </w:delText>
        </w:r>
      </w:del>
      <w:ins w:id="43" w:author="Georgios KATSAROS" w:date="2016-09-12T22:56:00Z">
        <w:r w:rsidR="006D33DD">
          <w:t xml:space="preserve"> our </w:t>
        </w:r>
      </w:ins>
      <w:r>
        <w:t xml:space="preserve">group and me to </w:t>
      </w:r>
      <w:ins w:id="44" w:author="Georgios KATSAROS" w:date="2016-09-12T22:58:00Z">
        <w:r w:rsidR="006D33DD">
          <w:t xml:space="preserve">move towards performing experiments to determine the characteristic </w:t>
        </w:r>
      </w:ins>
      <w:ins w:id="45" w:author="Georgios KATSAROS" w:date="2016-09-12T22:59:00Z">
        <w:r w:rsidR="006D33DD">
          <w:t xml:space="preserve">spin </w:t>
        </w:r>
      </w:ins>
      <w:ins w:id="46" w:author="Georgios KATSAROS" w:date="2016-09-12T22:58:00Z">
        <w:r w:rsidR="006D33DD">
          <w:t xml:space="preserve">lifetimes </w:t>
        </w:r>
      </w:ins>
      <w:ins w:id="47" w:author="Georgios KATSAROS" w:date="2016-09-12T22:59:00Z">
        <w:r w:rsidR="006D33DD">
          <w:t xml:space="preserve">of </w:t>
        </w:r>
      </w:ins>
      <w:del w:id="48" w:author="Georgios KATSAROS" w:date="2016-09-12T22:59:00Z">
        <w:r w:rsidDel="006D33DD">
          <w:delText xml:space="preserve">do a good experiment with </w:delText>
        </w:r>
      </w:del>
      <w:r>
        <w:t xml:space="preserve">the silicon germanium nanowire based double quantum dot qubit. </w:t>
      </w:r>
      <w:ins w:id="49" w:author="Georgios KATSAROS" w:date="2016-09-12T22:59:00Z">
        <w:r w:rsidR="006D33DD">
          <w:t xml:space="preserve">We hope to </w:t>
        </w:r>
      </w:ins>
      <w:del w:id="50" w:author="Georgios KATSAROS" w:date="2016-09-12T22:59:00Z">
        <w:r w:rsidDel="006D33DD">
          <w:delText xml:space="preserve">Good experiments mean to </w:delText>
        </w:r>
      </w:del>
      <w:r>
        <w:t>achieve high values for qubit quality criteria in respect to the other proposed spin qubits. Namely, those criteria are the spin relaxation time</w:t>
      </w:r>
      <w:r w:rsidRPr="008649B3">
        <w:t xml:space="preserve"> </w:t>
      </w:r>
      <w:r>
        <w:t>T</w:t>
      </w:r>
      <w:r>
        <w:rPr>
          <w:vertAlign w:val="subscript"/>
        </w:rPr>
        <w:t>1</w:t>
      </w:r>
      <w:r>
        <w:t>, the spin dephasing time T</w:t>
      </w:r>
      <w:r>
        <w:rPr>
          <w:vertAlign w:val="subscript"/>
        </w:rPr>
        <w:t>2</w:t>
      </w:r>
      <w:r>
        <w:rPr>
          <w:vertAlign w:val="superscript"/>
        </w:rPr>
        <w:t>*</w:t>
      </w:r>
      <w:r>
        <w:t xml:space="preserve">, the spin echo </w:t>
      </w:r>
      <w:proofErr w:type="gramStart"/>
      <w:r>
        <w:t>T</w:t>
      </w:r>
      <w:r>
        <w:rPr>
          <w:vertAlign w:val="subscript"/>
        </w:rPr>
        <w:t>2</w:t>
      </w:r>
      <w:r>
        <w:rPr>
          <w:vertAlign w:val="superscript"/>
        </w:rPr>
        <w:t xml:space="preserve">ECHO </w:t>
      </w:r>
      <w:r>
        <w:t xml:space="preserve"> time</w:t>
      </w:r>
      <w:proofErr w:type="gramEnd"/>
      <w:r>
        <w:t xml:space="preserve"> and the CPMG T</w:t>
      </w:r>
      <w:r>
        <w:rPr>
          <w:vertAlign w:val="subscript"/>
        </w:rPr>
        <w:t>2</w:t>
      </w:r>
      <w:r>
        <w:rPr>
          <w:vertAlign w:val="superscript"/>
        </w:rPr>
        <w:t>CPMG</w:t>
      </w:r>
      <w:r>
        <w:t xml:space="preserve"> time.</w:t>
      </w:r>
    </w:p>
    <w:p w:rsidR="0091101B" w:rsidRPr="003E453B" w:rsidRDefault="006D33DD" w:rsidP="00AC100B">
      <w:ins w:id="51" w:author="Georgios KATSAROS" w:date="2016-09-12T23:01:00Z">
        <w:r>
          <w:t xml:space="preserve">Here is there is a big logic gap. There is no connection of the last paragraph to the previous part. </w:t>
        </w:r>
      </w:ins>
    </w:p>
    <w:p w:rsidR="00AE4F2F" w:rsidRDefault="00586025" w:rsidP="00AC100B">
      <w:pPr>
        <w:rPr>
          <w:ins w:id="52" w:author="Georgios KATSAROS" w:date="2016-09-12T23:06:00Z"/>
        </w:rPr>
      </w:pPr>
      <w:r>
        <w:t>Since February I am the</w:t>
      </w:r>
      <w:ins w:id="53" w:author="Georgios KATSAROS" w:date="2016-09-12T23:05:00Z">
        <w:r w:rsidR="000E72D2">
          <w:t xml:space="preserve"> </w:t>
        </w:r>
      </w:ins>
      <w:ins w:id="54" w:author="Georgios KATSAROS" w:date="2016-09-12T23:06:00Z">
        <w:r w:rsidR="000E72D2">
          <w:t xml:space="preserve">(is an article needed? If yes which?) </w:t>
        </w:r>
      </w:ins>
      <w:r>
        <w:t xml:space="preserve"> </w:t>
      </w:r>
      <w:proofErr w:type="gramStart"/>
      <w:r>
        <w:t>PhD</w:t>
      </w:r>
      <w:proofErr w:type="gramEnd"/>
      <w:r>
        <w:t xml:space="preserve"> student at Institute of Science and Technology (IST) in Austria. I</w:t>
      </w:r>
      <w:r w:rsidR="003A4D95" w:rsidRPr="003A4D95">
        <w:t>t is</w:t>
      </w:r>
      <w:r w:rsidR="003A4D95">
        <w:t xml:space="preserve"> very international institution with very high and ambitious goals</w:t>
      </w:r>
      <w:r>
        <w:t xml:space="preserve"> and it makes me happy to be a part of it</w:t>
      </w:r>
      <w:r w:rsidR="003A4D95">
        <w:t xml:space="preserve">. Senior scientists here are very good which </w:t>
      </w:r>
      <w:r w:rsidR="00AD0324">
        <w:t>help</w:t>
      </w:r>
      <w:r w:rsidR="0091101B">
        <w:t>s</w:t>
      </w:r>
      <w:r w:rsidR="00AC100B">
        <w:t xml:space="preserve"> me</w:t>
      </w:r>
      <w:r w:rsidR="00AD0324">
        <w:t xml:space="preserve"> in</w:t>
      </w:r>
      <w:r w:rsidR="0091101B">
        <w:t xml:space="preserve"> a</w:t>
      </w:r>
      <w:r w:rsidR="00AD0324">
        <w:t xml:space="preserve"> development of </w:t>
      </w:r>
      <w:r w:rsidR="00AC100B">
        <w:t xml:space="preserve">the </w:t>
      </w:r>
      <w:r w:rsidR="003A4D95">
        <w:t>scientific skills and knowledge</w:t>
      </w:r>
      <w:r w:rsidR="00AD0324">
        <w:t xml:space="preserve"> by learning from them</w:t>
      </w:r>
      <w:r w:rsidR="003A4D95">
        <w:t xml:space="preserve">. It is also very well equipped which </w:t>
      </w:r>
      <w:del w:id="55" w:author="Georgios KATSAROS" w:date="2016-09-12T23:03:00Z">
        <w:r w:rsidR="003A4D95" w:rsidDel="006D33DD">
          <w:delText>gives mine</w:delText>
        </w:r>
      </w:del>
      <w:ins w:id="56" w:author="Georgios KATSAROS" w:date="2016-09-12T23:03:00Z">
        <w:r w:rsidR="006D33DD">
          <w:t>provides me</w:t>
        </w:r>
      </w:ins>
      <w:r w:rsidR="003A4D95">
        <w:t xml:space="preserve">, as well as the other scientific groups, all the necessary equipment for doing a </w:t>
      </w:r>
      <w:ins w:id="57" w:author="Georgios KATSAROS" w:date="2016-09-12T23:03:00Z">
        <w:r w:rsidR="006D33DD">
          <w:t xml:space="preserve">(is an article needed? If yes which?) </w:t>
        </w:r>
      </w:ins>
      <w:proofErr w:type="gramStart"/>
      <w:r w:rsidR="003A4D95">
        <w:t>top</w:t>
      </w:r>
      <w:proofErr w:type="gramEnd"/>
      <w:r w:rsidR="00AD0324">
        <w:t xml:space="preserve"> class</w:t>
      </w:r>
      <w:r w:rsidR="003A4D95">
        <w:t xml:space="preserve"> research.</w:t>
      </w:r>
    </w:p>
    <w:p w:rsidR="000E72D2" w:rsidRDefault="000E72D2" w:rsidP="00AC100B">
      <w:pPr>
        <w:rPr>
          <w:ins w:id="58" w:author="Georgios KATSAROS" w:date="2016-09-12T23:07:00Z"/>
        </w:rPr>
      </w:pPr>
      <w:ins w:id="59" w:author="Georgios KATSAROS" w:date="2016-09-12T23:06:00Z">
        <w:r>
          <w:t xml:space="preserve">What is missing is why are you doing a PhD? What do you want to do after your PhD? And why is it important </w:t>
        </w:r>
      </w:ins>
      <w:ins w:id="60" w:author="Georgios KATSAROS" w:date="2016-09-12T23:07:00Z">
        <w:r>
          <w:t>for</w:t>
        </w:r>
      </w:ins>
      <w:ins w:id="61" w:author="Georgios KATSAROS" w:date="2016-09-12T23:06:00Z">
        <w:r>
          <w:t xml:space="preserve"> you getting this fellowship? </w:t>
        </w:r>
      </w:ins>
    </w:p>
    <w:p w:rsidR="000E72D2" w:rsidRDefault="000E72D2" w:rsidP="00AC100B">
      <w:pPr>
        <w:rPr>
          <w:ins w:id="62" w:author="Georgios KATSAROS" w:date="2016-09-12T23:07:00Z"/>
        </w:rPr>
      </w:pPr>
      <w:ins w:id="63" w:author="Georgios KATSAROS" w:date="2016-09-12T23:07:00Z">
        <w:r>
          <w:t>So in my view the structure should be</w:t>
        </w:r>
      </w:ins>
    </w:p>
    <w:p w:rsidR="000E72D2" w:rsidRDefault="000E72D2" w:rsidP="000E72D2">
      <w:pPr>
        <w:pStyle w:val="ListParagraph"/>
        <w:numPr>
          <w:ilvl w:val="0"/>
          <w:numId w:val="1"/>
        </w:numPr>
        <w:rPr>
          <w:ins w:id="64" w:author="Georgios KATSAROS" w:date="2016-09-12T23:08:00Z"/>
        </w:rPr>
        <w:pPrChange w:id="65" w:author="Georgios KATSAROS" w:date="2016-09-12T23:08:00Z">
          <w:pPr/>
        </w:pPrChange>
      </w:pPr>
      <w:ins w:id="66" w:author="Georgios KATSAROS" w:date="2016-09-12T23:08:00Z">
        <w:r>
          <w:t>What fascinates me about the field? Why does my profile fit well with this field</w:t>
        </w:r>
      </w:ins>
      <w:ins w:id="67" w:author="Georgios KATSAROS" w:date="2016-09-12T23:09:00Z">
        <w:r>
          <w:t>? Why do I think IST Austria is a good place to do my PhD?</w:t>
        </w:r>
      </w:ins>
    </w:p>
    <w:p w:rsidR="000E72D2" w:rsidRDefault="000E72D2" w:rsidP="000E72D2">
      <w:pPr>
        <w:pStyle w:val="ListParagraph"/>
        <w:numPr>
          <w:ilvl w:val="0"/>
          <w:numId w:val="1"/>
        </w:numPr>
        <w:rPr>
          <w:ins w:id="68" w:author="Georgios KATSAROS" w:date="2016-09-12T23:09:00Z"/>
        </w:rPr>
        <w:pPrChange w:id="69" w:author="Georgios KATSAROS" w:date="2016-09-12T23:08:00Z">
          <w:pPr/>
        </w:pPrChange>
      </w:pPr>
      <w:ins w:id="70" w:author="Georgios KATSAROS" w:date="2016-09-12T23:08:00Z">
        <w:r>
          <w:t xml:space="preserve">What do I want to do </w:t>
        </w:r>
      </w:ins>
      <w:ins w:id="71" w:author="Georgios KATSAROS" w:date="2016-09-12T23:09:00Z">
        <w:r>
          <w:t xml:space="preserve">after my </w:t>
        </w:r>
        <w:proofErr w:type="spellStart"/>
        <w:r>
          <w:t>Phd</w:t>
        </w:r>
        <w:proofErr w:type="spellEnd"/>
        <w:r>
          <w:t>?</w:t>
        </w:r>
      </w:ins>
    </w:p>
    <w:p w:rsidR="000E72D2" w:rsidRDefault="000E72D2" w:rsidP="000E72D2">
      <w:pPr>
        <w:pStyle w:val="ListParagraph"/>
        <w:numPr>
          <w:ilvl w:val="0"/>
          <w:numId w:val="1"/>
        </w:numPr>
        <w:pPrChange w:id="72" w:author="Georgios KATSAROS" w:date="2016-09-12T23:08:00Z">
          <w:pPr/>
        </w:pPrChange>
      </w:pPr>
      <w:ins w:id="73" w:author="Georgios KATSAROS" w:date="2016-09-12T23:09:00Z">
        <w:r>
          <w:t>Why will this fellowship help me in realizing b?</w:t>
        </w:r>
      </w:ins>
      <w:bookmarkStart w:id="74" w:name="_GoBack"/>
      <w:bookmarkEnd w:id="74"/>
    </w:p>
    <w:p w:rsidR="00AC100B" w:rsidRDefault="00AC100B" w:rsidP="00AC100B"/>
    <w:p w:rsidR="00AC100B" w:rsidRDefault="00AC100B" w:rsidP="00AC100B"/>
    <w:p w:rsidR="00AC100B" w:rsidRDefault="00AC100B" w:rsidP="00AC100B"/>
    <w:p w:rsidR="00AE4F2F" w:rsidRDefault="00AE4F2F">
      <w:pPr>
        <w:rPr>
          <w:color w:val="44546A"/>
        </w:rPr>
      </w:pPr>
    </w:p>
    <w:p w:rsidR="00AE4F2F" w:rsidRPr="00AE4F2F" w:rsidRDefault="00AE4F2F"/>
    <w:sectPr w:rsidR="00AE4F2F" w:rsidRPr="00AE4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77B9E"/>
    <w:multiLevelType w:val="hybridMultilevel"/>
    <w:tmpl w:val="3B3CC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orgios KATSAROS">
    <w15:presenceInfo w15:providerId="AD" w15:userId="S-1-5-21-1803390964-2587139858-4034935123-20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F2"/>
    <w:rsid w:val="00000645"/>
    <w:rsid w:val="000763F2"/>
    <w:rsid w:val="000A7D7C"/>
    <w:rsid w:val="000E72D2"/>
    <w:rsid w:val="001E24C6"/>
    <w:rsid w:val="003A4D95"/>
    <w:rsid w:val="003E453B"/>
    <w:rsid w:val="003F4C69"/>
    <w:rsid w:val="00586025"/>
    <w:rsid w:val="00661BAF"/>
    <w:rsid w:val="006D33DD"/>
    <w:rsid w:val="006E4903"/>
    <w:rsid w:val="006F33E8"/>
    <w:rsid w:val="00720C75"/>
    <w:rsid w:val="00864AC6"/>
    <w:rsid w:val="008F753A"/>
    <w:rsid w:val="0091101B"/>
    <w:rsid w:val="00AC100B"/>
    <w:rsid w:val="00AD0324"/>
    <w:rsid w:val="00AE4F2F"/>
    <w:rsid w:val="00B13FF3"/>
    <w:rsid w:val="00B36D09"/>
    <w:rsid w:val="00C35BE3"/>
    <w:rsid w:val="00F24846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01757-936C-4D81-9697-22E38EFC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00B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5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7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KUKUCKA</dc:creator>
  <cp:keywords/>
  <dc:description/>
  <cp:lastModifiedBy>Georgios KATSAROS</cp:lastModifiedBy>
  <cp:revision>2</cp:revision>
  <dcterms:created xsi:type="dcterms:W3CDTF">2016-09-12T21:09:00Z</dcterms:created>
  <dcterms:modified xsi:type="dcterms:W3CDTF">2016-09-12T21:09:00Z</dcterms:modified>
</cp:coreProperties>
</file>