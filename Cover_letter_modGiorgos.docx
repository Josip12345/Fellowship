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BE3" w:rsidRDefault="00E96E16" w:rsidP="00C35BE3">
      <w:pPr>
        <w:pStyle w:val="Heading1"/>
      </w:pPr>
      <w:r>
        <w:t>Cover l</w:t>
      </w:r>
      <w:r w:rsidR="00C35BE3">
        <w:t>etter</w:t>
      </w:r>
    </w:p>
    <w:p w:rsidR="006F61A0" w:rsidRDefault="006F61A0" w:rsidP="006F61A0">
      <w:r>
        <w:t xml:space="preserve">Dear </w:t>
      </w:r>
      <w:ins w:id="0" w:author="Georgios KATSAROS" w:date="2016-09-24T11:39:00Z">
        <w:r w:rsidR="000707D3">
          <w:t xml:space="preserve">members of the </w:t>
        </w:r>
      </w:ins>
      <w:r>
        <w:t>Austrian Academy of Science</w:t>
      </w:r>
      <w:proofErr w:type="gramStart"/>
      <w:r>
        <w:t>,</w:t>
      </w:r>
      <w:ins w:id="1" w:author="Georgios KATSAROS" w:date="2016-09-24T11:39:00Z">
        <w:r w:rsidR="000707D3">
          <w:t>[</w:t>
        </w:r>
        <w:proofErr w:type="gramEnd"/>
        <w:r w:rsidR="000707D3">
          <w:t xml:space="preserve">the Austrian academy of sciences is not a person </w:t>
        </w:r>
        <w:r w:rsidR="000707D3">
          <w:sym w:font="Wingdings" w:char="F04A"/>
        </w:r>
        <w:r w:rsidR="000707D3">
          <w:t xml:space="preserve"> ]</w:t>
        </w:r>
      </w:ins>
    </w:p>
    <w:p w:rsidR="006F61A0" w:rsidRPr="006F61A0" w:rsidRDefault="000707D3" w:rsidP="006F61A0">
      <w:ins w:id="2" w:author="Georgios KATSAROS" w:date="2016-09-24T11:39:00Z">
        <w:r>
          <w:t xml:space="preserve">Herewith I would like to apply for the DOC fellowship. </w:t>
        </w:r>
      </w:ins>
      <w:del w:id="3" w:author="Georgios KATSAROS" w:date="2016-09-24T11:40:00Z">
        <w:r w:rsidR="006F61A0" w:rsidDel="000707D3">
          <w:delText xml:space="preserve">I am writing you as a PhD student to apply for the DOC </w:delText>
        </w:r>
        <w:r w:rsidR="00066977" w:rsidDel="000707D3">
          <w:delText>F</w:delText>
        </w:r>
        <w:r w:rsidR="006F61A0" w:rsidDel="000707D3">
          <w:delText>ellowship.</w:delText>
        </w:r>
      </w:del>
    </w:p>
    <w:p w:rsidR="00EF2546" w:rsidRDefault="00657509" w:rsidP="00AC100B">
      <w:r>
        <w:t>T</w:t>
      </w:r>
      <w:r w:rsidR="00D830DB">
        <w:t xml:space="preserve">here is </w:t>
      </w:r>
      <w:r w:rsidR="00DD127D">
        <w:t xml:space="preserve">a huge demand </w:t>
      </w:r>
      <w:r>
        <w:t xml:space="preserve">nowadays </w:t>
      </w:r>
      <w:r w:rsidR="00E97BE5">
        <w:t xml:space="preserve">to speed up </w:t>
      </w:r>
      <w:r w:rsidR="00D830DB">
        <w:t>information proc</w:t>
      </w:r>
      <w:r w:rsidR="00E3368F">
        <w:t>essing</w:t>
      </w:r>
      <w:r w:rsidR="00D830DB">
        <w:t>. By exploiting the laws of quantum mech</w:t>
      </w:r>
      <w:r w:rsidR="00DD127D">
        <w:t>anics</w:t>
      </w:r>
      <w:r w:rsidR="00D830DB">
        <w:t xml:space="preserve">, a quantum computer could </w:t>
      </w:r>
      <w:r w:rsidR="00E97BE5">
        <w:t xml:space="preserve">lead to </w:t>
      </w:r>
      <w:r>
        <w:t>a</w:t>
      </w:r>
      <w:r w:rsidR="006D4247">
        <w:t>n</w:t>
      </w:r>
      <w:r>
        <w:t xml:space="preserve"> </w:t>
      </w:r>
      <w:r w:rsidR="00D830DB">
        <w:t>exponential speed</w:t>
      </w:r>
      <w:r w:rsidR="00E97BE5">
        <w:t>-</w:t>
      </w:r>
      <w:r w:rsidR="00D830DB">
        <w:t xml:space="preserve">up </w:t>
      </w:r>
      <w:r>
        <w:t xml:space="preserve">of </w:t>
      </w:r>
      <w:r w:rsidR="00D830DB">
        <w:t xml:space="preserve">some information processing tasks (e.g.: Shor’s algorithm for factoring an n-digit number). </w:t>
      </w:r>
      <w:r w:rsidR="00EF2546">
        <w:t xml:space="preserve">Fascinated by this fact I am happy to be a part of the research </w:t>
      </w:r>
      <w:r w:rsidR="00DD127D">
        <w:t>community which</w:t>
      </w:r>
      <w:r w:rsidR="00EF2546">
        <w:t xml:space="preserve"> is trying to make a step towards </w:t>
      </w:r>
      <w:r w:rsidR="00E97BE5">
        <w:t xml:space="preserve">the </w:t>
      </w:r>
      <w:r w:rsidR="00EF2546">
        <w:t xml:space="preserve">realization of such a technological </w:t>
      </w:r>
      <w:r w:rsidR="005626D1">
        <w:t>breakthrough</w:t>
      </w:r>
      <w:r w:rsidR="00EF2546">
        <w:t>.</w:t>
      </w:r>
    </w:p>
    <w:p w:rsidR="004B1ACE" w:rsidRDefault="00E97BE5" w:rsidP="00CD2A5C">
      <w:r>
        <w:t>The b</w:t>
      </w:r>
      <w:r w:rsidR="00EF2546">
        <w:t xml:space="preserve">asic unit of a quantum computer is </w:t>
      </w:r>
      <w:r w:rsidR="000D41F8">
        <w:t>the so-</w:t>
      </w:r>
      <w:r w:rsidR="00EF2546">
        <w:t xml:space="preserve">called qubit. Demands like high </w:t>
      </w:r>
      <w:r w:rsidR="00EF2546" w:rsidRPr="00AD0A4E">
        <w:rPr>
          <w:b/>
        </w:rPr>
        <w:t xml:space="preserve">coherence vs manipulation time </w:t>
      </w:r>
      <w:r w:rsidR="005626D1" w:rsidRPr="00AD0A4E">
        <w:rPr>
          <w:b/>
        </w:rPr>
        <w:t xml:space="preserve">ratio </w:t>
      </w:r>
      <w:r w:rsidR="00EF2546" w:rsidRPr="00AD0A4E">
        <w:rPr>
          <w:b/>
        </w:rPr>
        <w:t>and scalability</w:t>
      </w:r>
      <w:r w:rsidR="00EF2546" w:rsidRPr="00AD0A4E">
        <w:t xml:space="preserve"> </w:t>
      </w:r>
      <w:r w:rsidR="00EF2546">
        <w:t xml:space="preserve">are major obstacles </w:t>
      </w:r>
      <w:r w:rsidR="00657509">
        <w:t xml:space="preserve">for </w:t>
      </w:r>
      <w:r w:rsidR="00EF2546">
        <w:t xml:space="preserve">realizing </w:t>
      </w:r>
      <w:r>
        <w:t xml:space="preserve">a </w:t>
      </w:r>
      <w:r w:rsidR="00EF2546">
        <w:t xml:space="preserve">usable quantum processor.  Several </w:t>
      </w:r>
      <w:r w:rsidR="000A7D7C">
        <w:t>different app</w:t>
      </w:r>
      <w:r w:rsidR="003F4C69">
        <w:t>roaches to a qubit realization</w:t>
      </w:r>
      <w:r w:rsidR="00EF2546">
        <w:t xml:space="preserve"> are </w:t>
      </w:r>
      <w:r>
        <w:t>been followed worldwide</w:t>
      </w:r>
      <w:r w:rsidR="003F4C69">
        <w:t xml:space="preserve">. </w:t>
      </w:r>
      <w:r>
        <w:t xml:space="preserve">The </w:t>
      </w:r>
      <w:r w:rsidR="008C2497">
        <w:t>a</w:t>
      </w:r>
      <w:r w:rsidR="003F4C69">
        <w:t xml:space="preserve">pproach in our group </w:t>
      </w:r>
      <w:r w:rsidR="005626D1">
        <w:t>bases</w:t>
      </w:r>
      <w:r w:rsidR="003F4C69">
        <w:t xml:space="preserve"> on</w:t>
      </w:r>
      <w:r w:rsidR="00720C75">
        <w:t xml:space="preserve"> </w:t>
      </w:r>
      <w:r w:rsidR="008C2497">
        <w:t xml:space="preserve">the </w:t>
      </w:r>
      <w:r w:rsidR="005626D1">
        <w:t xml:space="preserve">spin of a </w:t>
      </w:r>
      <w:r w:rsidR="00720C75">
        <w:t xml:space="preserve">hole </w:t>
      </w:r>
      <w:r>
        <w:t xml:space="preserve">confined </w:t>
      </w:r>
      <w:r w:rsidR="00720C75">
        <w:t xml:space="preserve">in </w:t>
      </w:r>
      <w:r w:rsidR="00EF2546">
        <w:t xml:space="preserve">silicon germanium </w:t>
      </w:r>
      <w:r>
        <w:t>quantum dots</w:t>
      </w:r>
      <w:r w:rsidR="00CF1C5A">
        <w:t>. D</w:t>
      </w:r>
      <w:r w:rsidR="00EF2546">
        <w:t>ue to</w:t>
      </w:r>
      <w:r w:rsidR="003F4C69">
        <w:t xml:space="preserve"> </w:t>
      </w:r>
      <w:r w:rsidR="00302240">
        <w:t xml:space="preserve">the </w:t>
      </w:r>
      <w:r w:rsidR="003F4C69">
        <w:t xml:space="preserve">low hyperfine </w:t>
      </w:r>
      <w:r w:rsidR="006F33E8">
        <w:t xml:space="preserve">interaction </w:t>
      </w:r>
      <w:r w:rsidR="003F4C69">
        <w:t>and high spin-orbit coupli</w:t>
      </w:r>
      <w:r w:rsidR="00EF2546">
        <w:t xml:space="preserve">ng for heavy </w:t>
      </w:r>
      <w:r w:rsidR="00CF1C5A">
        <w:t>holes in germanium</w:t>
      </w:r>
      <w:r w:rsidR="00EF2546">
        <w:t xml:space="preserve"> </w:t>
      </w:r>
      <w:r>
        <w:t xml:space="preserve">a </w:t>
      </w:r>
      <w:r w:rsidR="00EF2546" w:rsidRPr="002673C7">
        <w:t>high</w:t>
      </w:r>
      <w:r w:rsidR="003F4C69" w:rsidRPr="002673C7">
        <w:t xml:space="preserve"> coherence vs manipu</w:t>
      </w:r>
      <w:r w:rsidR="00EF2546" w:rsidRPr="002673C7">
        <w:t>lation time ratio</w:t>
      </w:r>
      <w:r w:rsidR="00CF1C5A">
        <w:t xml:space="preserve"> is expected</w:t>
      </w:r>
      <w:r w:rsidR="00EF2546">
        <w:t xml:space="preserve">. </w:t>
      </w:r>
      <w:r>
        <w:t xml:space="preserve">Furthermore </w:t>
      </w:r>
      <w:r w:rsidR="00DC23EA">
        <w:t xml:space="preserve">the </w:t>
      </w:r>
      <w:r w:rsidR="002673C7" w:rsidRPr="00720C75">
        <w:t>compatibility of silicon germanium with</w:t>
      </w:r>
      <w:r w:rsidR="002673C7">
        <w:t xml:space="preserve"> the</w:t>
      </w:r>
      <w:r w:rsidR="002673C7" w:rsidRPr="00720C75">
        <w:t xml:space="preserve"> CMOS </w:t>
      </w:r>
      <w:r w:rsidR="002673C7">
        <w:t>process</w:t>
      </w:r>
      <w:r>
        <w:t>es</w:t>
      </w:r>
      <w:r w:rsidR="002673C7">
        <w:t xml:space="preserve"> helps to solve one part of the scalability issue.</w:t>
      </w:r>
      <w:r w:rsidR="002673C7" w:rsidRPr="0082059E">
        <w:rPr>
          <w:b/>
        </w:rPr>
        <w:t xml:space="preserve"> </w:t>
      </w:r>
      <w:r w:rsidR="005626D1" w:rsidRPr="0082059E">
        <w:rPr>
          <w:b/>
        </w:rPr>
        <w:t>The p</w:t>
      </w:r>
      <w:r w:rsidR="00CD2A5C" w:rsidRPr="0082059E">
        <w:rPr>
          <w:b/>
        </w:rPr>
        <w:t xml:space="preserve">reviously listed advantages of the spin qubit </w:t>
      </w:r>
      <w:r w:rsidR="005626D1" w:rsidRPr="0082059E">
        <w:rPr>
          <w:b/>
        </w:rPr>
        <w:t>studied</w:t>
      </w:r>
      <w:r w:rsidR="00CD2A5C" w:rsidRPr="0082059E">
        <w:rPr>
          <w:b/>
        </w:rPr>
        <w:t xml:space="preserve"> in our scientific group, makes me motivated to work on solving the other part of the scalability issue related to the qubit state readout</w:t>
      </w:r>
      <w:r w:rsidR="005626D1" w:rsidRPr="0082059E">
        <w:rPr>
          <w:b/>
        </w:rPr>
        <w:t>.</w:t>
      </w:r>
      <w:r w:rsidR="000D41F8" w:rsidRPr="0082059E">
        <w:rPr>
          <w:b/>
        </w:rPr>
        <w:t xml:space="preserve"> </w:t>
      </w:r>
      <w:r w:rsidR="005626D1">
        <w:t>A</w:t>
      </w:r>
      <w:r w:rsidR="00CD2A5C">
        <w:t xml:space="preserve"> “</w:t>
      </w:r>
      <w:r w:rsidR="005626D1">
        <w:t xml:space="preserve">scalability </w:t>
      </w:r>
      <w:r w:rsidR="00CD2A5C">
        <w:t xml:space="preserve">friendly” state readout can be achieved by using </w:t>
      </w:r>
      <w:r w:rsidR="005626D1">
        <w:t xml:space="preserve">the </w:t>
      </w:r>
      <w:r w:rsidR="00CD2A5C">
        <w:t xml:space="preserve">already predefined gates for sensing </w:t>
      </w:r>
      <w:r w:rsidR="005626D1">
        <w:t xml:space="preserve">the </w:t>
      </w:r>
      <w:r w:rsidR="00CD2A5C">
        <w:t xml:space="preserve">state of </w:t>
      </w:r>
      <w:r w:rsidR="005626D1">
        <w:t xml:space="preserve">the </w:t>
      </w:r>
      <w:r w:rsidR="00CD2A5C">
        <w:t>qubit</w:t>
      </w:r>
      <w:r w:rsidR="005626D1">
        <w:t>.</w:t>
      </w:r>
      <w:r w:rsidR="00791652">
        <w:t xml:space="preserve"> Such a state readout technique is called gate </w:t>
      </w:r>
      <w:r w:rsidR="000D41F8">
        <w:t xml:space="preserve">reflectometry which is also </w:t>
      </w:r>
      <w:r w:rsidR="00AC2CAB">
        <w:t xml:space="preserve">in </w:t>
      </w:r>
      <w:r w:rsidR="00791652">
        <w:t xml:space="preserve">title of this project. </w:t>
      </w:r>
      <w:r w:rsidR="004B1ACE">
        <w:t xml:space="preserve">If it proves to be very sensitive, as we expect, it would </w:t>
      </w:r>
      <w:r w:rsidR="00657509">
        <w:t>enable me</w:t>
      </w:r>
      <w:r w:rsidR="000D41F8">
        <w:t xml:space="preserve"> </w:t>
      </w:r>
      <w:r w:rsidR="004B1ACE">
        <w:t xml:space="preserve">to move towards performing </w:t>
      </w:r>
      <w:r w:rsidR="00DC23EA">
        <w:t xml:space="preserve">single-shot </w:t>
      </w:r>
      <w:r w:rsidR="004B1ACE">
        <w:t>experiments to determine the characteristic spin lifetimes of the silicon germanium nanowire based double quantum dot qubit. Namely, the spin relaxation time</w:t>
      </w:r>
      <w:r w:rsidR="004B1ACE" w:rsidRPr="008649B3">
        <w:t xml:space="preserve"> </w:t>
      </w:r>
      <w:r w:rsidR="004B1ACE">
        <w:t>T</w:t>
      </w:r>
      <w:r w:rsidR="004B1ACE">
        <w:rPr>
          <w:vertAlign w:val="subscript"/>
        </w:rPr>
        <w:t>1</w:t>
      </w:r>
      <w:r w:rsidR="004B1ACE">
        <w:t>, the spin dephasing time T</w:t>
      </w:r>
      <w:r w:rsidR="004B1ACE">
        <w:rPr>
          <w:vertAlign w:val="subscript"/>
        </w:rPr>
        <w:t>2</w:t>
      </w:r>
      <w:r w:rsidR="004B1ACE">
        <w:rPr>
          <w:vertAlign w:val="superscript"/>
        </w:rPr>
        <w:t>*</w:t>
      </w:r>
      <w:r w:rsidR="004B1ACE">
        <w:t>, the spin echo T</w:t>
      </w:r>
      <w:r w:rsidR="004B1ACE">
        <w:rPr>
          <w:vertAlign w:val="subscript"/>
        </w:rPr>
        <w:t>2</w:t>
      </w:r>
      <w:r w:rsidR="004B1ACE">
        <w:rPr>
          <w:vertAlign w:val="superscript"/>
        </w:rPr>
        <w:t xml:space="preserve">ECHO </w:t>
      </w:r>
      <w:r w:rsidR="004B1ACE">
        <w:t>time and the CPMG T</w:t>
      </w:r>
      <w:r w:rsidR="004B1ACE">
        <w:rPr>
          <w:vertAlign w:val="subscript"/>
        </w:rPr>
        <w:t>2</w:t>
      </w:r>
      <w:r w:rsidR="004B1ACE">
        <w:rPr>
          <w:vertAlign w:val="superscript"/>
        </w:rPr>
        <w:t>CPMG</w:t>
      </w:r>
      <w:r w:rsidR="004B1ACE">
        <w:t xml:space="preserve"> time.</w:t>
      </w:r>
    </w:p>
    <w:p w:rsidR="002266D2" w:rsidRDefault="00F04978" w:rsidP="00CD2A5C">
      <w:r w:rsidRPr="0082059E">
        <w:rPr>
          <w:b/>
        </w:rPr>
        <w:t>In my previous work</w:t>
      </w:r>
      <w:r>
        <w:t xml:space="preserve"> as a research assistant in the group of dr.sc. Georgios Katsaros I started working on the development of an </w:t>
      </w:r>
      <w:proofErr w:type="spellStart"/>
      <w:r>
        <w:t>ohmic</w:t>
      </w:r>
      <w:proofErr w:type="spellEnd"/>
      <w:r>
        <w:t xml:space="preserve"> reflectometry system, which is slightly different in respect to the gate reflectometry</w:t>
      </w:r>
      <w:r w:rsidR="005626D1">
        <w:t xml:space="preserve">. This </w:t>
      </w:r>
      <w:r w:rsidR="00BC752C">
        <w:t xml:space="preserve">system </w:t>
      </w:r>
      <w:r w:rsidR="005626D1">
        <w:t>was used</w:t>
      </w:r>
      <w:r>
        <w:t xml:space="preserve"> for charge readout of </w:t>
      </w:r>
      <w:del w:id="4" w:author="Georgios KATSAROS" w:date="2016-09-24T11:42:00Z">
        <w:r w:rsidR="00302240" w:rsidDel="000707D3">
          <w:delText xml:space="preserve">the </w:delText>
        </w:r>
      </w:del>
      <w:r>
        <w:t xml:space="preserve">silicon germanium quantum dots. During this project I have gained some knowledge in printed circuit board designs and </w:t>
      </w:r>
      <w:r w:rsidR="005626D1">
        <w:t>in developing</w:t>
      </w:r>
      <w:r>
        <w:t xml:space="preserve"> python codes for controlling various DC and high frequency sign</w:t>
      </w:r>
      <w:r w:rsidR="00CF1C5A">
        <w:t>al instruments</w:t>
      </w:r>
      <w:r>
        <w:t xml:space="preserve">. I also performed 4 Kelvin measurements on </w:t>
      </w:r>
      <w:r w:rsidR="005626D1">
        <w:t xml:space="preserve">a </w:t>
      </w:r>
      <w:r>
        <w:t xml:space="preserve">single </w:t>
      </w:r>
      <w:proofErr w:type="gramStart"/>
      <w:r>
        <w:t>hole</w:t>
      </w:r>
      <w:proofErr w:type="gramEnd"/>
      <w:r>
        <w:t xml:space="preserve"> transistor based on </w:t>
      </w:r>
      <w:r w:rsidR="00302240">
        <w:t xml:space="preserve">the </w:t>
      </w:r>
      <w:r>
        <w:t xml:space="preserve">Ge hut-wire </w:t>
      </w:r>
      <w:r w:rsidR="00CF1C5A">
        <w:t>quantum dot</w:t>
      </w:r>
      <w:r>
        <w:t xml:space="preserve">s fabricated in our group by Hannes </w:t>
      </w:r>
      <w:r>
        <w:lastRenderedPageBreak/>
        <w:t>Watzinger.</w:t>
      </w:r>
      <w:r w:rsidR="002B4E25">
        <w:t xml:space="preserve"> In October 2015, and for three months, I went on a research visit to the Center for Quantum Devices</w:t>
      </w:r>
      <w:r w:rsidR="005626D1">
        <w:t xml:space="preserve"> lead by Prof. Marcus at the </w:t>
      </w:r>
      <w:r w:rsidR="002B4E25">
        <w:t>Niels Bohr Institute</w:t>
      </w:r>
      <w:r w:rsidR="005626D1">
        <w:t xml:space="preserve"> in</w:t>
      </w:r>
      <w:r w:rsidR="002B4E25">
        <w:t xml:space="preserve"> Copenhagen. I worked in the group of Ferdinand Kue</w:t>
      </w:r>
      <w:r w:rsidR="000D41F8">
        <w:t xml:space="preserve">mmeth. </w:t>
      </w:r>
      <w:r w:rsidR="002B4E25">
        <w:t xml:space="preserve">During my research stay, I learned about </w:t>
      </w:r>
      <w:r w:rsidR="00BC752C">
        <w:t>state of the art</w:t>
      </w:r>
      <w:r w:rsidR="002B4E25">
        <w:t xml:space="preserve"> </w:t>
      </w:r>
      <w:r w:rsidR="00BC752C">
        <w:t>instruments</w:t>
      </w:r>
      <w:r w:rsidR="002B4E25">
        <w:t xml:space="preserve"> including cryogen free dilution refrigerators, waveform and signal generators, RF equipment (amplifiers, filters, s</w:t>
      </w:r>
      <w:r w:rsidR="008D3BC8">
        <w:t>pecial type of coaxial cables…</w:t>
      </w:r>
      <w:r w:rsidR="002B4E25">
        <w:t>)</w:t>
      </w:r>
      <w:r w:rsidR="00BC752C">
        <w:t xml:space="preserve"> and had many interesting discussions about the physics of confined spins</w:t>
      </w:r>
      <w:r w:rsidR="002B4E25">
        <w:t>.</w:t>
      </w:r>
      <w:r w:rsidR="002266D2">
        <w:t xml:space="preserve"> </w:t>
      </w:r>
    </w:p>
    <w:p w:rsidR="00E86750" w:rsidRDefault="001001CB" w:rsidP="00CD2A5C">
      <w:r w:rsidRPr="0082059E">
        <w:rPr>
          <w:b/>
        </w:rPr>
        <w:t xml:space="preserve">Previously, I finished </w:t>
      </w:r>
      <w:r w:rsidR="00E86750" w:rsidRPr="0082059E">
        <w:rPr>
          <w:b/>
        </w:rPr>
        <w:t>undergraduate studies</w:t>
      </w:r>
      <w:r w:rsidR="00E86750">
        <w:t xml:space="preserve"> at the faculty of electrical and computer engineering, at the University of Zagreb, Croatia. </w:t>
      </w:r>
      <w:r w:rsidR="00E86750" w:rsidRPr="000B60BE">
        <w:t>For my bachelor thesis I have been measuring ECL ring oscillators based on horizontal current</w:t>
      </w:r>
      <w:r w:rsidR="00E86750">
        <w:t xml:space="preserve"> bipolar</w:t>
      </w:r>
      <w:r w:rsidR="00E86750" w:rsidRPr="000B60BE">
        <w:t xml:space="preserve"> transistor (HCBT). This allowed me to deepen my knowledge in electronic instrumentation.</w:t>
      </w:r>
      <w:r w:rsidR="00E86750">
        <w:rPr>
          <w:i/>
        </w:rPr>
        <w:t xml:space="preserve"> </w:t>
      </w:r>
      <w:r w:rsidR="00E86750">
        <w:t xml:space="preserve"> For my master thesis, performed with professor </w:t>
      </w:r>
      <w:proofErr w:type="spellStart"/>
      <w:r w:rsidR="00E86750">
        <w:t>Tomislav</w:t>
      </w:r>
      <w:proofErr w:type="spellEnd"/>
      <w:r w:rsidR="00E86750">
        <w:t xml:space="preserve"> </w:t>
      </w:r>
      <w:proofErr w:type="spellStart"/>
      <w:r w:rsidR="00E86750">
        <w:t>Suligoj</w:t>
      </w:r>
      <w:proofErr w:type="spellEnd"/>
      <w:r w:rsidR="00E86750">
        <w:t xml:space="preserve">, I </w:t>
      </w:r>
      <w:del w:id="5" w:author="Georgios KATSAROS" w:date="2016-09-24T11:43:00Z">
        <w:r w:rsidR="00E86750" w:rsidDel="000707D3">
          <w:delText xml:space="preserve">have </w:delText>
        </w:r>
      </w:del>
      <w:r w:rsidR="00E86750">
        <w:t xml:space="preserve">focused on design and analysis of the RF circuits in 180 nm </w:t>
      </w:r>
      <w:proofErr w:type="spellStart"/>
      <w:r w:rsidR="00E86750">
        <w:t>BiCMOS</w:t>
      </w:r>
      <w:proofErr w:type="spellEnd"/>
      <w:r w:rsidR="00E86750">
        <w:t xml:space="preserve"> technology with the HCBT, which gave me a background in performing simulations, design</w:t>
      </w:r>
      <w:r>
        <w:t xml:space="preserve"> and analysis of </w:t>
      </w:r>
      <w:del w:id="6" w:author="Georgios KATSAROS" w:date="2016-09-24T11:44:00Z">
        <w:r w:rsidDel="000707D3">
          <w:delText xml:space="preserve">the </w:delText>
        </w:r>
      </w:del>
      <w:bookmarkStart w:id="7" w:name="_GoBack"/>
      <w:bookmarkEnd w:id="7"/>
      <w:r>
        <w:t>electronic</w:t>
      </w:r>
      <w:r w:rsidR="00E86750">
        <w:t xml:space="preserve"> circuits.</w:t>
      </w:r>
    </w:p>
    <w:p w:rsidR="00A813EF" w:rsidRDefault="002266D2" w:rsidP="00A813EF">
      <w:r w:rsidRPr="0082059E">
        <w:rPr>
          <w:b/>
        </w:rPr>
        <w:t>Currently I am PhD student</w:t>
      </w:r>
      <w:r>
        <w:t xml:space="preserve"> </w:t>
      </w:r>
      <w:r w:rsidR="00BC752C">
        <w:t>in the group of</w:t>
      </w:r>
      <w:r>
        <w:t xml:space="preserve"> Georgios Katsaros, at the Institute of Science and Technology (IST) in Austria. I</w:t>
      </w:r>
      <w:r w:rsidRPr="003A4D95">
        <w:t>t is</w:t>
      </w:r>
      <w:r>
        <w:t xml:space="preserve"> very international institution with very high and ambitious goals and it makes me happy to be a part of it. Senio</w:t>
      </w:r>
      <w:r w:rsidR="00CF1C5A">
        <w:t xml:space="preserve">r scientists here are highly qualified </w:t>
      </w:r>
      <w:r>
        <w:t xml:space="preserve">which </w:t>
      </w:r>
      <w:r w:rsidR="00CF1C5A">
        <w:t>has an impact on</w:t>
      </w:r>
      <w:r w:rsidR="00302240">
        <w:t xml:space="preserve"> the</w:t>
      </w:r>
      <w:r w:rsidR="00CF1C5A">
        <w:t xml:space="preserve"> </w:t>
      </w:r>
      <w:r>
        <w:t xml:space="preserve">development of </w:t>
      </w:r>
      <w:r w:rsidR="00CF1C5A">
        <w:t>my</w:t>
      </w:r>
      <w:r>
        <w:t xml:space="preserve"> </w:t>
      </w:r>
      <w:r w:rsidR="00CF1C5A">
        <w:t xml:space="preserve">scientific skills through </w:t>
      </w:r>
      <w:r w:rsidR="00C75502">
        <w:t xml:space="preserve">a </w:t>
      </w:r>
      <w:r w:rsidR="00CF1C5A">
        <w:t>direct communication, various talks and journal clubs organized at the institute</w:t>
      </w:r>
      <w:r>
        <w:t xml:space="preserve">. </w:t>
      </w:r>
      <w:r w:rsidR="0091101B">
        <w:t>Working on the gate reflectometry as a spin qubit rea</w:t>
      </w:r>
      <w:r>
        <w:t>dout system will involve expanding my</w:t>
      </w:r>
      <w:r w:rsidR="0091101B">
        <w:t xml:space="preserve"> knowledge in high frequency signal components, high frequency circuit design and </w:t>
      </w:r>
      <w:r w:rsidR="006D33DD">
        <w:t xml:space="preserve">possibly </w:t>
      </w:r>
      <w:r w:rsidR="0091101B">
        <w:t>COMSOL simulations.</w:t>
      </w:r>
      <w:r w:rsidR="00A813EF">
        <w:t xml:space="preserve"> </w:t>
      </w:r>
    </w:p>
    <w:p w:rsidR="00E3368F" w:rsidRDefault="00DC23EA" w:rsidP="00A813EF">
      <w:r>
        <w:t xml:space="preserve">In the past decade, the </w:t>
      </w:r>
      <w:r w:rsidR="00E3368F">
        <w:t xml:space="preserve">research </w:t>
      </w:r>
      <w:r>
        <w:t>related to</w:t>
      </w:r>
      <w:r w:rsidR="00E3368F">
        <w:t xml:space="preserve"> quantum computation both on </w:t>
      </w:r>
      <w:r>
        <w:t xml:space="preserve">the </w:t>
      </w:r>
      <w:r w:rsidR="00C928D1">
        <w:t>theory and</w:t>
      </w:r>
      <w:r>
        <w:t xml:space="preserve"> </w:t>
      </w:r>
      <w:r w:rsidR="00E3368F">
        <w:t xml:space="preserve">experimental </w:t>
      </w:r>
      <w:r>
        <w:t xml:space="preserve">side, has enormously grown. It </w:t>
      </w:r>
      <w:r w:rsidR="00E3368F">
        <w:t xml:space="preserve">seems that there will be a huge demand for scientists and engineers </w:t>
      </w:r>
      <w:r>
        <w:t xml:space="preserve">who will be able to </w:t>
      </w:r>
      <w:r w:rsidR="00E3368F">
        <w:t>sol</w:t>
      </w:r>
      <w:r w:rsidR="00AC6C84">
        <w:t>v</w:t>
      </w:r>
      <w:r>
        <w:t>e</w:t>
      </w:r>
      <w:r w:rsidR="00AC6C84">
        <w:t xml:space="preserve"> problems related to incorporating standard electronics with qubits. W</w:t>
      </w:r>
      <w:r w:rsidR="00E3368F">
        <w:t xml:space="preserve">ith </w:t>
      </w:r>
      <w:r>
        <w:t xml:space="preserve">the </w:t>
      </w:r>
      <w:r w:rsidR="00E3368F">
        <w:t xml:space="preserve">knowledge gained from the gate reflectometry design and from performing all </w:t>
      </w:r>
      <w:r>
        <w:t xml:space="preserve">the </w:t>
      </w:r>
      <w:r w:rsidR="00E3368F">
        <w:t xml:space="preserve">above </w:t>
      </w:r>
      <w:r>
        <w:t>spin manipulation</w:t>
      </w:r>
      <w:r w:rsidR="00E3368F">
        <w:t xml:space="preserve"> experiments, </w:t>
      </w:r>
      <w:r w:rsidR="00E3368F" w:rsidRPr="0082059E">
        <w:rPr>
          <w:b/>
        </w:rPr>
        <w:t>I hope</w:t>
      </w:r>
      <w:r w:rsidR="00E3368F">
        <w:t xml:space="preserve"> I can be a good cand</w:t>
      </w:r>
      <w:r w:rsidR="00AC6C84">
        <w:t xml:space="preserve">idate </w:t>
      </w:r>
      <w:r w:rsidR="00AC6C84" w:rsidRPr="0082059E">
        <w:rPr>
          <w:b/>
        </w:rPr>
        <w:t>to continue my work in this</w:t>
      </w:r>
      <w:r w:rsidR="00E3368F" w:rsidRPr="0082059E">
        <w:rPr>
          <w:b/>
        </w:rPr>
        <w:t xml:space="preserve"> emerging area. </w:t>
      </w:r>
      <w:r w:rsidR="00E3368F">
        <w:t xml:space="preserve">In academia as </w:t>
      </w:r>
      <w:r w:rsidR="0097675F">
        <w:t xml:space="preserve">a post doc or </w:t>
      </w:r>
      <w:r>
        <w:t xml:space="preserve">in industry as </w:t>
      </w:r>
      <w:r w:rsidR="0097675F">
        <w:t xml:space="preserve">a quantum hardware </w:t>
      </w:r>
      <w:r>
        <w:t>engineer</w:t>
      </w:r>
      <w:r w:rsidR="0097675F">
        <w:t>.</w:t>
      </w:r>
    </w:p>
    <w:p w:rsidR="00AC6C84" w:rsidRDefault="00DC23EA" w:rsidP="00A813EF">
      <w:r w:rsidRPr="0082059E">
        <w:rPr>
          <w:b/>
        </w:rPr>
        <w:t xml:space="preserve">The DOC </w:t>
      </w:r>
      <w:r w:rsidR="00AC6C84" w:rsidRPr="0082059E">
        <w:rPr>
          <w:b/>
        </w:rPr>
        <w:t>fellowship</w:t>
      </w:r>
      <w:r w:rsidR="00AC6C84">
        <w:t xml:space="preserve"> would </w:t>
      </w:r>
      <w:r w:rsidR="00AC6C84" w:rsidRPr="0082059E">
        <w:rPr>
          <w:b/>
        </w:rPr>
        <w:t>make me more independent</w:t>
      </w:r>
      <w:r w:rsidR="00AC6C84">
        <w:t xml:space="preserve"> </w:t>
      </w:r>
      <w:r w:rsidR="0097675F">
        <w:t xml:space="preserve">in </w:t>
      </w:r>
      <w:r>
        <w:t xml:space="preserve">my </w:t>
      </w:r>
      <w:r w:rsidR="00AC6C84">
        <w:t xml:space="preserve">research meaning </w:t>
      </w:r>
      <w:r w:rsidR="0097675F">
        <w:t xml:space="preserve">that </w:t>
      </w:r>
      <w:r w:rsidR="0097675F" w:rsidRPr="0082059E">
        <w:t>I would have more freedom in choosing projects, workshops, scientific visits</w:t>
      </w:r>
      <w:r w:rsidR="0097675F">
        <w:t xml:space="preserve">, enabling </w:t>
      </w:r>
      <w:r>
        <w:t xml:space="preserve">thus the </w:t>
      </w:r>
      <w:r w:rsidR="0097675F" w:rsidRPr="0082059E">
        <w:rPr>
          <w:b/>
        </w:rPr>
        <w:t>development of my</w:t>
      </w:r>
      <w:r w:rsidR="00AC6C84" w:rsidRPr="0082059E">
        <w:rPr>
          <w:b/>
        </w:rPr>
        <w:t xml:space="preserve"> skills in quantum information hardware</w:t>
      </w:r>
      <w:r w:rsidR="00AC6C84">
        <w:t xml:space="preserve">. </w:t>
      </w:r>
      <w:r>
        <w:t xml:space="preserve">In addition this prestigious fellowship will strengthen my CV and will give me better job opportunities for the future. </w:t>
      </w:r>
    </w:p>
    <w:p w:rsidR="009C31AB" w:rsidRDefault="009C31AB" w:rsidP="00A813EF">
      <w:r>
        <w:t>With best regards,</w:t>
      </w:r>
    </w:p>
    <w:p w:rsidR="002E387A" w:rsidRDefault="00544977" w:rsidP="00CB34B0">
      <w:r>
        <w:t xml:space="preserve">Josip </w:t>
      </w:r>
      <w:proofErr w:type="spellStart"/>
      <w:r>
        <w:t>Kuku</w:t>
      </w:r>
      <w:r w:rsidR="00CB34B0" w:rsidRPr="00CB34B0">
        <w:t>č</w:t>
      </w:r>
      <w:r>
        <w:t>ka</w:t>
      </w:r>
      <w:proofErr w:type="spellEnd"/>
    </w:p>
    <w:sectPr w:rsidR="002E3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77B9E"/>
    <w:multiLevelType w:val="hybridMultilevel"/>
    <w:tmpl w:val="3B3CC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269E4"/>
    <w:multiLevelType w:val="hybridMultilevel"/>
    <w:tmpl w:val="AA7031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36ED5A6">
      <w:start w:val="1"/>
      <w:numFmt w:val="upperLetter"/>
      <w:lvlText w:val="%2."/>
      <w:lvlJc w:val="left"/>
      <w:pPr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orgios KATSAROS">
    <w15:presenceInfo w15:providerId="AD" w15:userId="S-1-5-21-1803390964-2587139858-4034935123-20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F2"/>
    <w:rsid w:val="00000645"/>
    <w:rsid w:val="000402F3"/>
    <w:rsid w:val="00066977"/>
    <w:rsid w:val="000707D3"/>
    <w:rsid w:val="000763F2"/>
    <w:rsid w:val="000A7D7C"/>
    <w:rsid w:val="000D41F8"/>
    <w:rsid w:val="000E72D2"/>
    <w:rsid w:val="001001CB"/>
    <w:rsid w:val="001E24C6"/>
    <w:rsid w:val="002266D2"/>
    <w:rsid w:val="002673C7"/>
    <w:rsid w:val="002B4E25"/>
    <w:rsid w:val="002E387A"/>
    <w:rsid w:val="00302240"/>
    <w:rsid w:val="00302E7A"/>
    <w:rsid w:val="0032737E"/>
    <w:rsid w:val="00390739"/>
    <w:rsid w:val="003A4D95"/>
    <w:rsid w:val="003C6EE5"/>
    <w:rsid w:val="003E453B"/>
    <w:rsid w:val="003F4C69"/>
    <w:rsid w:val="004047F3"/>
    <w:rsid w:val="004B1ACE"/>
    <w:rsid w:val="00502037"/>
    <w:rsid w:val="00510A6A"/>
    <w:rsid w:val="00544977"/>
    <w:rsid w:val="005626D1"/>
    <w:rsid w:val="00586025"/>
    <w:rsid w:val="005C6D85"/>
    <w:rsid w:val="00657509"/>
    <w:rsid w:val="00661BAF"/>
    <w:rsid w:val="006D33DD"/>
    <w:rsid w:val="006D4247"/>
    <w:rsid w:val="006E4903"/>
    <w:rsid w:val="006F33E8"/>
    <w:rsid w:val="006F61A0"/>
    <w:rsid w:val="00720C75"/>
    <w:rsid w:val="00791652"/>
    <w:rsid w:val="007C4DBE"/>
    <w:rsid w:val="007C4DF8"/>
    <w:rsid w:val="0082059E"/>
    <w:rsid w:val="008275EA"/>
    <w:rsid w:val="00831BEE"/>
    <w:rsid w:val="00864AC6"/>
    <w:rsid w:val="008C2497"/>
    <w:rsid w:val="008D3BC8"/>
    <w:rsid w:val="008F753A"/>
    <w:rsid w:val="0091101B"/>
    <w:rsid w:val="0097675F"/>
    <w:rsid w:val="009C31AB"/>
    <w:rsid w:val="00A35E36"/>
    <w:rsid w:val="00A63B81"/>
    <w:rsid w:val="00A813EF"/>
    <w:rsid w:val="00AC100B"/>
    <w:rsid w:val="00AC2CAB"/>
    <w:rsid w:val="00AC6C84"/>
    <w:rsid w:val="00AD0324"/>
    <w:rsid w:val="00AD0A4E"/>
    <w:rsid w:val="00AE4F2F"/>
    <w:rsid w:val="00B13FF3"/>
    <w:rsid w:val="00B36D09"/>
    <w:rsid w:val="00BC752C"/>
    <w:rsid w:val="00C2507C"/>
    <w:rsid w:val="00C35BE3"/>
    <w:rsid w:val="00C75502"/>
    <w:rsid w:val="00C928D1"/>
    <w:rsid w:val="00C92C07"/>
    <w:rsid w:val="00CB34B0"/>
    <w:rsid w:val="00CD2A5C"/>
    <w:rsid w:val="00CF1C5A"/>
    <w:rsid w:val="00D449C9"/>
    <w:rsid w:val="00D81F77"/>
    <w:rsid w:val="00D830DB"/>
    <w:rsid w:val="00DC23EA"/>
    <w:rsid w:val="00DD127D"/>
    <w:rsid w:val="00DF28F4"/>
    <w:rsid w:val="00E3368F"/>
    <w:rsid w:val="00E66B7F"/>
    <w:rsid w:val="00E86750"/>
    <w:rsid w:val="00E9296C"/>
    <w:rsid w:val="00E96E16"/>
    <w:rsid w:val="00E97BE5"/>
    <w:rsid w:val="00EF2546"/>
    <w:rsid w:val="00F04978"/>
    <w:rsid w:val="00F24846"/>
    <w:rsid w:val="00F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01757-936C-4D81-9697-22E38EFC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00B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5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72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7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D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E3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B34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B2C0D-5C90-4927-A93C-78B56C71B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KUKUCKA</dc:creator>
  <cp:keywords/>
  <dc:description/>
  <cp:lastModifiedBy>Georgios KATSAROS</cp:lastModifiedBy>
  <cp:revision>3</cp:revision>
  <dcterms:created xsi:type="dcterms:W3CDTF">2016-09-24T09:38:00Z</dcterms:created>
  <dcterms:modified xsi:type="dcterms:W3CDTF">2016-09-24T09:45:00Z</dcterms:modified>
</cp:coreProperties>
</file>