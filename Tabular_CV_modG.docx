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37E" w:rsidRDefault="008D237E" w:rsidP="008D237E">
      <w:pPr>
        <w:pStyle w:val="Heading2"/>
      </w:pPr>
      <w:r>
        <w:t>Personal information</w:t>
      </w:r>
    </w:p>
    <w:p w:rsidR="008D237E" w:rsidRPr="008D237E" w:rsidRDefault="008D237E" w:rsidP="008D237E"/>
    <w:p w:rsidR="00CB5116" w:rsidRPr="00CB5116" w:rsidRDefault="00CB5116" w:rsidP="00CB5116">
      <w:r>
        <w:t>Josip Kukuc</w:t>
      </w:r>
      <w:r w:rsidR="00174752">
        <w:t>ka</w:t>
      </w:r>
    </w:p>
    <w:p w:rsidR="00CB5116" w:rsidRDefault="00174752" w:rsidP="00CB5116">
      <w:pPr>
        <w:rPr>
          <w:rFonts w:eastAsiaTheme="minorEastAsia" w:cs="Arial"/>
          <w:noProof/>
          <w:color w:val="333333"/>
          <w:sz w:val="16"/>
          <w:szCs w:val="16"/>
          <w:shd w:val="clear" w:color="auto" w:fill="E6E9EA"/>
        </w:rPr>
      </w:pPr>
      <w:del w:id="0" w:author="Georgios KATSAROS" w:date="2016-09-12T22:16:00Z">
        <w:r w:rsidRPr="00CB5116" w:rsidDel="008C0A31">
          <w:delText>Phd</w:delText>
        </w:r>
        <w:r w:rsidDel="008C0A31">
          <w:rPr>
            <w:color w:val="333333"/>
            <w:sz w:val="26"/>
          </w:rPr>
          <w:delText xml:space="preserve"> </w:delText>
        </w:r>
      </w:del>
      <w:ins w:id="1" w:author="Georgios KATSAROS" w:date="2016-09-12T22:16:00Z">
        <w:r w:rsidR="008C0A31" w:rsidRPr="00CB5116">
          <w:t>Ph</w:t>
        </w:r>
        <w:r w:rsidR="008C0A31">
          <w:t>D</w:t>
        </w:r>
        <w:r w:rsidR="008C0A31">
          <w:rPr>
            <w:color w:val="333333"/>
            <w:sz w:val="26"/>
          </w:rPr>
          <w:t xml:space="preserve"> </w:t>
        </w:r>
      </w:ins>
      <w:r w:rsidRPr="00CB5116">
        <w:t>student, IST Austria</w:t>
      </w:r>
      <w:r>
        <w:rPr>
          <w:color w:val="333333"/>
          <w:sz w:val="26"/>
        </w:rPr>
        <w:t xml:space="preserve"> </w:t>
      </w:r>
    </w:p>
    <w:p w:rsidR="00CB5116" w:rsidRDefault="00CB5116" w:rsidP="00CB5116">
      <w:pPr>
        <w:rPr>
          <w:rFonts w:eastAsiaTheme="minorEastAsia"/>
          <w:noProof/>
        </w:rPr>
      </w:pPr>
      <w:r>
        <w:rPr>
          <w:rFonts w:eastAsiaTheme="minorEastAsia"/>
          <w:noProof/>
        </w:rPr>
        <w:t>Am Campus 1</w:t>
      </w:r>
    </w:p>
    <w:p w:rsidR="00CB5116" w:rsidRDefault="00CB5116" w:rsidP="00CB5116">
      <w:pPr>
        <w:rPr>
          <w:rFonts w:eastAsiaTheme="minorEastAsia"/>
          <w:noProof/>
        </w:rPr>
      </w:pPr>
      <w:r>
        <w:rPr>
          <w:rFonts w:eastAsiaTheme="minorEastAsia"/>
          <w:noProof/>
        </w:rPr>
        <w:t>A – 3400 Klosterneuburg</w:t>
      </w:r>
    </w:p>
    <w:p w:rsidR="00CB5116" w:rsidRDefault="00CB5116" w:rsidP="00CB5116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Mail: </w:t>
      </w:r>
      <w:hyperlink r:id="rId7" w:history="1">
        <w:r w:rsidRPr="004F66E0">
          <w:rPr>
            <w:rStyle w:val="Hyperlink"/>
            <w:rFonts w:eastAsiaTheme="minorEastAsia"/>
            <w:noProof/>
          </w:rPr>
          <w:t>josip.kukucka@ist.ac.at</w:t>
        </w:r>
      </w:hyperlink>
    </w:p>
    <w:p w:rsidR="00CB5116" w:rsidRDefault="00CB5116" w:rsidP="00CB5116">
      <w:pPr>
        <w:rPr>
          <w:rFonts w:eastAsiaTheme="minorEastAsia"/>
          <w:noProof/>
        </w:rPr>
      </w:pPr>
      <w:r>
        <w:rPr>
          <w:rFonts w:eastAsiaTheme="minorEastAsia"/>
          <w:noProof/>
        </w:rPr>
        <w:t>Mob: +385994188554</w:t>
      </w:r>
    </w:p>
    <w:p w:rsidR="00C71F6A" w:rsidRDefault="00C71F6A">
      <w:pPr>
        <w:spacing w:after="0" w:line="344" w:lineRule="auto"/>
        <w:ind w:left="-5" w:right="5538"/>
      </w:pPr>
    </w:p>
    <w:p w:rsidR="00C71F6A" w:rsidRDefault="00174752">
      <w:pPr>
        <w:spacing w:after="301" w:line="259" w:lineRule="auto"/>
        <w:ind w:left="0" w:right="-11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428" name="Group 1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6FB8F" id="Group 142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">
                <v:shape id="Shape 1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3kcQA&#10;AADbAAAADwAAAGRycy9kb3ducmV2LnhtbESPQWsCQQyF7wX/wxDBS9HZeijt6ihaUKTQQ60/IO7E&#10;3cWdzLITdfXXN4dCbwnv5b0v82UfGnOlLtWRHbxMMjDERfQ1lw4OP5vxG5gkyB6byOTgTgmWi8HT&#10;HHMfb/xN172URkM45eigEmlza1NRUcA0iS2xaqfYBRRdu9L6Dm8aHho7zbJXG7BmbaiwpY+KivP+&#10;Ehx8Pd6l7s/283l7z+LquG68+I1zo2G/moER6uXf/He984qv9PqLDm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S95H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C71F6A" w:rsidRDefault="00174752">
      <w:pPr>
        <w:pStyle w:val="Heading2"/>
        <w:spacing w:after="38"/>
        <w:ind w:left="-5"/>
      </w:pPr>
      <w:r>
        <w:t>Experience</w:t>
      </w:r>
    </w:p>
    <w:p w:rsidR="00C71F6A" w:rsidRPr="00033C05" w:rsidRDefault="00CB5116" w:rsidP="00033C05">
      <w:pPr>
        <w:ind w:left="0" w:firstLine="0"/>
        <w:rPr>
          <w:b/>
        </w:rPr>
      </w:pPr>
      <w:r w:rsidRPr="00033C05">
        <w:rPr>
          <w:b/>
        </w:rPr>
        <w:t xml:space="preserve">PHD Student at </w:t>
      </w:r>
      <w:r w:rsidR="00174752" w:rsidRPr="00033C05">
        <w:rPr>
          <w:b/>
        </w:rPr>
        <w:t>IST Austria</w:t>
      </w:r>
    </w:p>
    <w:p w:rsidR="00C71F6A" w:rsidRDefault="00174752">
      <w:pPr>
        <w:spacing w:after="308" w:line="260" w:lineRule="auto"/>
        <w:ind w:left="-5" w:right="82"/>
      </w:pPr>
      <w:r>
        <w:rPr>
          <w:color w:val="000000"/>
        </w:rPr>
        <w:t xml:space="preserve">February </w:t>
      </w:r>
      <w:proofErr w:type="gramStart"/>
      <w:r>
        <w:rPr>
          <w:color w:val="000000"/>
        </w:rPr>
        <w:t>2016  -</w:t>
      </w:r>
      <w:proofErr w:type="gramEnd"/>
      <w:r>
        <w:rPr>
          <w:color w:val="000000"/>
        </w:rPr>
        <w:t xml:space="preserve">  Present </w:t>
      </w:r>
      <w:r w:rsidRPr="00033C05">
        <w:t>(8 months)</w:t>
      </w:r>
    </w:p>
    <w:p w:rsidR="00C71F6A" w:rsidRPr="00033C05" w:rsidRDefault="00CB5116" w:rsidP="00033C05">
      <w:pPr>
        <w:ind w:left="0" w:firstLine="0"/>
        <w:rPr>
          <w:b/>
        </w:rPr>
      </w:pPr>
      <w:r w:rsidRPr="00033C05">
        <w:rPr>
          <w:b/>
        </w:rPr>
        <w:t xml:space="preserve">Visiting Fellow </w:t>
      </w:r>
      <w:del w:id="2" w:author="Georgios KATSAROS" w:date="2016-09-12T22:16:00Z">
        <w:r w:rsidRPr="00033C05" w:rsidDel="008C0A31">
          <w:rPr>
            <w:b/>
          </w:rPr>
          <w:delText xml:space="preserve"> </w:delText>
        </w:r>
      </w:del>
      <w:proofErr w:type="gramStart"/>
      <w:r w:rsidRPr="00033C05">
        <w:rPr>
          <w:b/>
        </w:rPr>
        <w:t xml:space="preserve">at  </w:t>
      </w:r>
      <w:r w:rsidR="00174752" w:rsidRPr="00033C05">
        <w:rPr>
          <w:b/>
        </w:rPr>
        <w:t>Center</w:t>
      </w:r>
      <w:proofErr w:type="gramEnd"/>
      <w:r w:rsidR="00174752" w:rsidRPr="00033C05">
        <w:rPr>
          <w:b/>
        </w:rPr>
        <w:t xml:space="preserve"> for Quantum Devices, Niels Bohr Institute</w:t>
      </w:r>
    </w:p>
    <w:p w:rsidR="00C71F6A" w:rsidRDefault="00174752">
      <w:pPr>
        <w:spacing w:after="250" w:line="260" w:lineRule="auto"/>
        <w:ind w:left="-5" w:right="82"/>
        <w:rPr>
          <w:color w:val="999999"/>
        </w:rPr>
      </w:pPr>
      <w:r>
        <w:rPr>
          <w:color w:val="000000"/>
        </w:rPr>
        <w:t xml:space="preserve">November </w:t>
      </w:r>
      <w:proofErr w:type="gramStart"/>
      <w:r>
        <w:rPr>
          <w:color w:val="000000"/>
        </w:rPr>
        <w:t>2015  -</w:t>
      </w:r>
      <w:proofErr w:type="gramEnd"/>
      <w:r>
        <w:rPr>
          <w:color w:val="000000"/>
        </w:rPr>
        <w:t xml:space="preserve">  January 2016  </w:t>
      </w:r>
      <w:r w:rsidRPr="00033C05">
        <w:t>(3 months)</w:t>
      </w:r>
    </w:p>
    <w:p w:rsidR="00CB5116" w:rsidRDefault="00CB5116" w:rsidP="00CB5116">
      <w:pPr>
        <w:spacing w:after="31" w:line="254" w:lineRule="auto"/>
        <w:ind w:left="-5"/>
      </w:pPr>
      <w:r w:rsidRPr="00033C05">
        <w:rPr>
          <w:b/>
        </w:rPr>
        <w:t xml:space="preserve">Research assistant at </w:t>
      </w:r>
      <w:ins w:id="3" w:author="Georgios KATSAROS" w:date="2016-09-12T22:16:00Z">
        <w:r w:rsidR="008C0A31">
          <w:rPr>
            <w:b/>
          </w:rPr>
          <w:t xml:space="preserve">the </w:t>
        </w:r>
      </w:ins>
      <w:r w:rsidRPr="00033C05">
        <w:rPr>
          <w:b/>
        </w:rPr>
        <w:t>Institute of Semiconductor and Solid State Physics,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  <w:shd w:val="clear" w:color="auto" w:fill="FFFFFF"/>
        </w:rPr>
        <w:t> </w:t>
      </w:r>
      <w:r>
        <w:rPr>
          <w:b/>
          <w:color w:val="000000"/>
        </w:rPr>
        <w:t>JKU Linz</w:t>
      </w:r>
    </w:p>
    <w:p w:rsidR="00C71F6A" w:rsidRDefault="00CB5116" w:rsidP="008D237E">
      <w:pPr>
        <w:spacing w:after="308" w:line="260" w:lineRule="auto"/>
        <w:ind w:left="-5" w:right="82"/>
      </w:pPr>
      <w:r>
        <w:rPr>
          <w:color w:val="000000"/>
        </w:rPr>
        <w:t xml:space="preserve">April </w:t>
      </w:r>
      <w:proofErr w:type="gramStart"/>
      <w:r>
        <w:rPr>
          <w:color w:val="000000"/>
        </w:rPr>
        <w:t>2015</w:t>
      </w:r>
      <w:r w:rsidR="008D237E">
        <w:rPr>
          <w:color w:val="000000"/>
        </w:rPr>
        <w:t xml:space="preserve">  -</w:t>
      </w:r>
      <w:proofErr w:type="gramEnd"/>
      <w:r w:rsidR="008D237E">
        <w:rPr>
          <w:color w:val="000000"/>
        </w:rPr>
        <w:t xml:space="preserve">  October 2015 </w:t>
      </w:r>
      <w:r>
        <w:rPr>
          <w:color w:val="000000"/>
        </w:rPr>
        <w:t xml:space="preserve"> </w:t>
      </w:r>
      <w:r w:rsidR="008D237E" w:rsidRPr="00033C05">
        <w:t>(7</w:t>
      </w:r>
      <w:r w:rsidRPr="00033C05">
        <w:t xml:space="preserve"> months)</w:t>
      </w:r>
    </w:p>
    <w:p w:rsidR="00C71F6A" w:rsidRDefault="00174752">
      <w:pPr>
        <w:spacing w:after="141" w:line="259" w:lineRule="auto"/>
        <w:ind w:left="0" w:right="-11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430" name="Group 1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83307D" id="Group 1430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">
                <v:shape id="Shape 25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metMMA&#10;AADbAAAADwAAAGRycy9kb3ducmV2LnhtbESPUWvCQBCE34X+h2MLvoheKlQ0eootKKXgg9EfsObW&#10;JJjbC7mtxv76XkHwcZiZb5jFqnO1ulIbKs8G3kYJKOLc24oLA8fDZjgFFQTZYu2ZDNwpwGr50ltg&#10;av2N93TNpFARwiFFA6VIk2od8pIchpFviKN39q1DibIttG3xFuGu1uMkmWiHFceFEhv6LCm/ZD/O&#10;wO53JlV30d+D7T3x69NHbcVujOm/dus5KKFOnuFH+8saGL/D/5f4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metMMAAADb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C71F6A" w:rsidRDefault="00174752">
      <w:pPr>
        <w:pStyle w:val="Heading2"/>
        <w:ind w:left="-5"/>
      </w:pPr>
      <w:r>
        <w:t>Education</w:t>
      </w:r>
    </w:p>
    <w:p w:rsidR="008D237E" w:rsidRPr="008D237E" w:rsidRDefault="008D237E" w:rsidP="008D237E">
      <w:pPr>
        <w:pStyle w:val="Heading3"/>
      </w:pPr>
      <w:r>
        <w:t>Master's degree</w:t>
      </w:r>
    </w:p>
    <w:p w:rsidR="00C71F6A" w:rsidRDefault="00174752">
      <w:pPr>
        <w:pStyle w:val="Heading3"/>
        <w:ind w:left="-5"/>
      </w:pPr>
      <w:r>
        <w:t>University of Zagreb/</w:t>
      </w:r>
      <w:proofErr w:type="spellStart"/>
      <w:r>
        <w:t>Sveuciliste</w:t>
      </w:r>
      <w:proofErr w:type="spellEnd"/>
      <w:r>
        <w:t xml:space="preserve"> u </w:t>
      </w:r>
      <w:proofErr w:type="spellStart"/>
      <w:r>
        <w:t>Zagrebu</w:t>
      </w:r>
      <w:proofErr w:type="spellEnd"/>
    </w:p>
    <w:p w:rsidR="00C71F6A" w:rsidRDefault="00174752">
      <w:pPr>
        <w:spacing w:after="3" w:line="260" w:lineRule="auto"/>
        <w:ind w:left="-5" w:right="82"/>
      </w:pPr>
      <w:r>
        <w:rPr>
          <w:color w:val="000000"/>
        </w:rPr>
        <w:t>Electronic &amp; Computer Engineering, 2012 - 2014</w:t>
      </w:r>
    </w:p>
    <w:p w:rsidR="008D237E" w:rsidRDefault="008D237E">
      <w:pPr>
        <w:pStyle w:val="Heading3"/>
        <w:ind w:left="-5"/>
      </w:pPr>
    </w:p>
    <w:p w:rsidR="008D237E" w:rsidRPr="008D237E" w:rsidRDefault="008D237E" w:rsidP="008D237E">
      <w:pPr>
        <w:pStyle w:val="Heading3"/>
      </w:pPr>
      <w:r w:rsidRPr="008D237E">
        <w:t>Bachelor's degree</w:t>
      </w:r>
    </w:p>
    <w:p w:rsidR="00C71F6A" w:rsidRDefault="00174752">
      <w:pPr>
        <w:pStyle w:val="Heading3"/>
        <w:ind w:left="-5"/>
      </w:pPr>
      <w:r>
        <w:t>University of Zagreb/</w:t>
      </w:r>
      <w:proofErr w:type="spellStart"/>
      <w:r>
        <w:t>Sveuciliste</w:t>
      </w:r>
      <w:proofErr w:type="spellEnd"/>
      <w:r>
        <w:t xml:space="preserve"> u </w:t>
      </w:r>
      <w:proofErr w:type="spellStart"/>
      <w:r>
        <w:t>Zagrebu</w:t>
      </w:r>
      <w:proofErr w:type="spellEnd"/>
    </w:p>
    <w:p w:rsidR="00C71F6A" w:rsidRDefault="00174752">
      <w:pPr>
        <w:spacing w:after="3" w:line="260" w:lineRule="auto"/>
        <w:ind w:left="-5" w:right="82"/>
      </w:pPr>
      <w:r>
        <w:rPr>
          <w:color w:val="000000"/>
        </w:rPr>
        <w:t>Electronic &amp; Computer Engineering, 2009 - 2012</w:t>
      </w:r>
    </w:p>
    <w:p w:rsidR="00C71F6A" w:rsidRDefault="00174752">
      <w:pPr>
        <w:spacing w:after="141" w:line="259" w:lineRule="auto"/>
        <w:ind w:left="0" w:right="-11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431" name="Group 1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AA8814" id="Group 1431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">
                <v:shape id="Shape 36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KWHsQA&#10;AADbAAAADwAAAGRycy9kb3ducmV2LnhtbESPUWvCQBCE3wv9D8cWfCl6qYLU6EVsQZFCH0z9AWtu&#10;TUJyeyG31eiv7xUKfRxm5htmtR5cqy7Uh9qzgZdJAoq48Lbm0sDxazt+BRUE2WLrmQzcKMA6e3xY&#10;YWr9lQ90yaVUEcIhRQOVSJdqHYqKHIaJ74ijd/a9Q4myL7Xt8RrhrtXTJJlrhzXHhQo7eq+oaPJv&#10;Z+DzvpB6aPTH8+6W+M3prbVit8aMnobNEpTQIP/hv/beGpjN4fdL/AE6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Clh7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C71F6A" w:rsidRDefault="00174752">
      <w:pPr>
        <w:pStyle w:val="Heading2"/>
        <w:ind w:left="-5"/>
      </w:pPr>
      <w:r>
        <w:t>Languages</w:t>
      </w:r>
    </w:p>
    <w:tbl>
      <w:tblPr>
        <w:tblStyle w:val="TableGrid"/>
        <w:tblW w:w="8759" w:type="dxa"/>
        <w:tblInd w:w="0" w:type="dxa"/>
        <w:tblLook w:val="04A0" w:firstRow="1" w:lastRow="0" w:firstColumn="1" w:lastColumn="0" w:noHBand="0" w:noVBand="1"/>
      </w:tblPr>
      <w:tblGrid>
        <w:gridCol w:w="5400"/>
        <w:gridCol w:w="3359"/>
      </w:tblGrid>
      <w:tr w:rsidR="00C71F6A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C71F6A" w:rsidRDefault="00174752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t>Croatian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:rsidR="00C71F6A" w:rsidRDefault="00174752">
            <w:pPr>
              <w:spacing w:after="0" w:line="259" w:lineRule="auto"/>
              <w:ind w:left="0" w:firstLine="0"/>
            </w:pPr>
            <w:r>
              <w:t>(Native or bilingual proficiency)</w:t>
            </w:r>
          </w:p>
        </w:tc>
      </w:tr>
      <w:tr w:rsidR="00C71F6A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C71F6A" w:rsidRDefault="00174752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t>English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:rsidR="00C71F6A" w:rsidRDefault="00174752">
            <w:pPr>
              <w:spacing w:after="0" w:line="259" w:lineRule="auto"/>
              <w:ind w:left="0" w:firstLine="0"/>
              <w:jc w:val="both"/>
            </w:pPr>
            <w:r>
              <w:t>(Professional working proficiency)</w:t>
            </w:r>
          </w:p>
        </w:tc>
      </w:tr>
    </w:tbl>
    <w:p w:rsidR="00C71F6A" w:rsidRDefault="00174752">
      <w:pPr>
        <w:spacing w:after="141" w:line="259" w:lineRule="auto"/>
        <w:ind w:left="0" w:right="-11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433" name="Group 1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3C70CB" id="Group 1433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A8ZVRNeAgAA0wUAAA4AAAAAAAAAAAAAAAAALgIAAGRycy9lMm9Eb2MueG1s&#10;UEsBAi0AFAAGAAgAAAAhAAe/UsXaAAAABAEAAA8AAAAAAAAAAAAAAAAAuAQAAGRycy9kb3ducmV2&#10;LnhtbFBLBQYAAAAABAAEAPMAAAC/BQAAAAA=&#10;">
                <v:shape id="Shape 42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jYMMA&#10;AADbAAAADwAAAGRycy9kb3ducmV2LnhtbESPUWvCQBCE34X+h2MLvoheKkU0eootKKXgg9EfsObW&#10;JJjbC7mtxv76XkHwcZiZb5jFqnO1ulIbKs8G3kYJKOLc24oLA8fDZjgFFQTZYu2ZDNwpwGr50ltg&#10;av2N93TNpFARwiFFA6VIk2od8pIchpFviKN39q1DibIttG3xFuGu1uMkmWiHFceFEhv6LCm/ZD/O&#10;wO53JlV30d+D7T3x69NHbcVujOm/dus5KKFOnuFH+8saeB/D/5f4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/jYMMAAADb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C71F6A" w:rsidRDefault="008C0A31">
      <w:pPr>
        <w:spacing w:after="141" w:line="259" w:lineRule="auto"/>
        <w:ind w:left="0" w:right="-119" w:firstLine="0"/>
        <w:rPr>
          <w:ins w:id="4" w:author="Georgios KATSAROS" w:date="2016-09-12T22:21:00Z"/>
        </w:rPr>
      </w:pPr>
      <w:ins w:id="5" w:author="Georgios KATSAROS" w:date="2016-09-12T22:17:00Z">
        <w:r>
          <w:t xml:space="preserve">If I remember well you got also some fellowships? </w:t>
        </w:r>
      </w:ins>
      <w:ins w:id="6" w:author="Georgios KATSAROS" w:date="2016-09-12T22:21:00Z">
        <w:r>
          <w:fldChar w:fldCharType="begin"/>
        </w:r>
        <w:r>
          <w:instrText xml:space="preserve"> HYPERLINK "</w:instrText>
        </w:r>
        <w:r w:rsidRPr="008C0A31">
          <w:instrText>https://at.linkedin.com/in/josip-kuku%C4%8Dka-4ba751a3</w:instrText>
        </w:r>
        <w:r>
          <w:instrText xml:space="preserve">" </w:instrText>
        </w:r>
        <w:r>
          <w:fldChar w:fldCharType="separate"/>
        </w:r>
        <w:r w:rsidRPr="00154CDD">
          <w:rPr>
            <w:rStyle w:val="Hyperlink"/>
          </w:rPr>
          <w:t>https://at.linkedin.com/in/josip-kuku%C4%8Dka-4ba751a3</w:t>
        </w:r>
        <w:r>
          <w:fldChar w:fldCharType="end"/>
        </w:r>
      </w:ins>
    </w:p>
    <w:p w:rsidR="008C0A31" w:rsidRDefault="008C0A31">
      <w:pPr>
        <w:spacing w:after="141" w:line="259" w:lineRule="auto"/>
        <w:ind w:left="0" w:right="-119" w:firstLine="0"/>
      </w:pPr>
      <w:ins w:id="7" w:author="Georgios KATSAROS" w:date="2016-09-12T22:21:00Z">
        <w:r>
          <w:t>All</w:t>
        </w:r>
        <w:bookmarkStart w:id="8" w:name="_GoBack"/>
        <w:bookmarkEnd w:id="8"/>
        <w:r>
          <w:t xml:space="preserve"> fellowships and distinctions should be included here </w:t>
        </w:r>
        <w:r>
          <w:sym w:font="Wingdings" w:char="F04A"/>
        </w:r>
      </w:ins>
    </w:p>
    <w:p w:rsidR="00C71F6A" w:rsidRDefault="00C71F6A">
      <w:pPr>
        <w:spacing w:after="0" w:line="259" w:lineRule="auto"/>
        <w:ind w:left="216" w:firstLine="0"/>
      </w:pPr>
    </w:p>
    <w:p w:rsidR="00C71F6A" w:rsidRDefault="00C71F6A">
      <w:pPr>
        <w:spacing w:after="141" w:line="259" w:lineRule="auto"/>
        <w:ind w:left="0" w:right="-119" w:firstLine="0"/>
      </w:pPr>
    </w:p>
    <w:sectPr w:rsidR="00C71F6A">
      <w:footerReference w:type="even" r:id="rId8"/>
      <w:footerReference w:type="default" r:id="rId9"/>
      <w:footerReference w:type="first" r:id="rId10"/>
      <w:pgSz w:w="12240" w:h="15840"/>
      <w:pgMar w:top="781" w:right="839" w:bottom="1172" w:left="720" w:header="720" w:footer="5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D94" w:rsidRDefault="00F67D94">
      <w:pPr>
        <w:spacing w:after="0" w:line="240" w:lineRule="auto"/>
      </w:pPr>
      <w:r>
        <w:separator/>
      </w:r>
    </w:p>
  </w:endnote>
  <w:endnote w:type="continuationSeparator" w:id="0">
    <w:p w:rsidR="00F67D94" w:rsidRDefault="00F6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6A" w:rsidRDefault="00174752">
    <w:pPr>
      <w:spacing w:after="0" w:line="259" w:lineRule="auto"/>
      <w:ind w:left="0" w:right="-119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6A" w:rsidRDefault="00174752">
    <w:pPr>
      <w:spacing w:after="0" w:line="259" w:lineRule="auto"/>
      <w:ind w:left="0" w:right="-119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8C0A31" w:rsidRPr="008C0A31">
      <w:rPr>
        <w:noProof/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6A" w:rsidRDefault="00174752">
    <w:pPr>
      <w:spacing w:after="0" w:line="259" w:lineRule="auto"/>
      <w:ind w:left="0" w:right="-119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D94" w:rsidRDefault="00F67D94">
      <w:pPr>
        <w:spacing w:after="0" w:line="240" w:lineRule="auto"/>
      </w:pPr>
      <w:r>
        <w:separator/>
      </w:r>
    </w:p>
  </w:footnote>
  <w:footnote w:type="continuationSeparator" w:id="0">
    <w:p w:rsidR="00F67D94" w:rsidRDefault="00F67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75918"/>
    <w:multiLevelType w:val="hybridMultilevel"/>
    <w:tmpl w:val="650049B6"/>
    <w:lvl w:ilvl="0" w:tplc="1B0AC952">
      <w:start w:val="1"/>
      <w:numFmt w:val="bullet"/>
      <w:lvlText w:val="-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86F238">
      <w:start w:val="1"/>
      <w:numFmt w:val="bullet"/>
      <w:lvlText w:val="o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D2BCF0">
      <w:start w:val="1"/>
      <w:numFmt w:val="bullet"/>
      <w:lvlText w:val="▪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80E298">
      <w:start w:val="1"/>
      <w:numFmt w:val="bullet"/>
      <w:lvlText w:val="•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A28BDE">
      <w:start w:val="1"/>
      <w:numFmt w:val="bullet"/>
      <w:lvlText w:val="o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7CC962">
      <w:start w:val="1"/>
      <w:numFmt w:val="bullet"/>
      <w:lvlText w:val="▪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B855F2">
      <w:start w:val="1"/>
      <w:numFmt w:val="bullet"/>
      <w:lvlText w:val="•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F6ADEC">
      <w:start w:val="1"/>
      <w:numFmt w:val="bullet"/>
      <w:lvlText w:val="o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E8C392">
      <w:start w:val="1"/>
      <w:numFmt w:val="bullet"/>
      <w:lvlText w:val="▪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orgios KATSAROS">
    <w15:presenceInfo w15:providerId="AD" w15:userId="S-1-5-21-1803390964-2587139858-4034935123-20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6A"/>
    <w:rsid w:val="00033C05"/>
    <w:rsid w:val="00174752"/>
    <w:rsid w:val="008C0A31"/>
    <w:rsid w:val="008D237E"/>
    <w:rsid w:val="00C07F07"/>
    <w:rsid w:val="00C10EEA"/>
    <w:rsid w:val="00C71F6A"/>
    <w:rsid w:val="00CB5116"/>
    <w:rsid w:val="00F6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8B3FEB-2ACB-46A4-BD98-70F84D25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116"/>
    <w:pPr>
      <w:spacing w:after="50" w:line="265" w:lineRule="auto"/>
      <w:ind w:left="226" w:hanging="10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999999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1" w:line="254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999999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B511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B5116"/>
    <w:rPr>
      <w:i/>
      <w:iCs/>
    </w:rPr>
  </w:style>
  <w:style w:type="character" w:customStyle="1" w:styleId="apple-converted-space">
    <w:name w:val="apple-converted-space"/>
    <w:basedOn w:val="DefaultParagraphFont"/>
    <w:rsid w:val="00CB5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sip.kukucka@ist.ac.at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 Austria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KUKUCKA</dc:creator>
  <cp:keywords/>
  <cp:lastModifiedBy>Georgios KATSAROS</cp:lastModifiedBy>
  <cp:revision>3</cp:revision>
  <dcterms:created xsi:type="dcterms:W3CDTF">2016-09-12T20:16:00Z</dcterms:created>
  <dcterms:modified xsi:type="dcterms:W3CDTF">2016-09-12T20:22:00Z</dcterms:modified>
</cp:coreProperties>
</file>