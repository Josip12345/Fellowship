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8" w:type="dxa"/>
        <w:tblInd w:w="-410" w:type="dxa"/>
        <w:tblLook w:val="04A0" w:firstRow="1" w:lastRow="0" w:firstColumn="1" w:lastColumn="0" w:noHBand="0" w:noVBand="1"/>
      </w:tblPr>
      <w:tblGrid>
        <w:gridCol w:w="5406"/>
        <w:gridCol w:w="4052"/>
      </w:tblGrid>
      <w:tr w:rsidR="005B5C6F">
        <w:trPr>
          <w:trHeight w:val="1078"/>
        </w:trPr>
        <w:tc>
          <w:tcPr>
            <w:tcW w:w="540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F87841">
            <w:pPr>
              <w:rPr>
                <w:sz w:val="68"/>
              </w:rPr>
            </w:pPr>
            <w:r>
              <w:rPr>
                <w:sz w:val="68"/>
              </w:rPr>
              <w:t>Publication list</w:t>
            </w:r>
          </w:p>
          <w:p w:rsidR="009F5088" w:rsidRDefault="009F5088"/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C6F" w:rsidRDefault="00F87841">
            <w:pPr>
              <w:spacing w:after="19"/>
              <w:jc w:val="right"/>
            </w:pPr>
            <w:r>
              <w:rPr>
                <w:i/>
                <w:color w:val="737373"/>
                <w:sz w:val="20"/>
              </w:rPr>
              <w:t xml:space="preserve">Josip </w:t>
            </w:r>
            <w:r w:rsidRPr="00F87841">
              <w:rPr>
                <w:i/>
                <w:color w:val="737373"/>
                <w:sz w:val="20"/>
              </w:rPr>
              <w:t>Kuku</w:t>
            </w:r>
            <w:r w:rsidRPr="00F87841">
              <w:rPr>
                <w:rFonts w:cs="Arial"/>
                <w:i/>
                <w:color w:val="545454"/>
                <w:shd w:val="clear" w:color="auto" w:fill="FFFFFF"/>
              </w:rPr>
              <w:t>čka</w:t>
            </w:r>
          </w:p>
          <w:p w:rsidR="005B5C6F" w:rsidRDefault="00F87841" w:rsidP="00F87841">
            <w:pPr>
              <w:jc w:val="right"/>
            </w:pPr>
            <w:r>
              <w:rPr>
                <w:i/>
                <w:color w:val="737373"/>
                <w:sz w:val="20"/>
              </w:rPr>
              <w:t>josip.kukucka@ist.ac.at</w:t>
            </w:r>
            <w:r w:rsidR="0067796D">
              <w:rPr>
                <w:color w:val="737373"/>
                <w:sz w:val="29"/>
              </w:rPr>
              <w:t xml:space="preserve"> </w:t>
            </w:r>
          </w:p>
        </w:tc>
      </w:tr>
    </w:tbl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 w:rsidP="009F5088">
      <w:pPr>
        <w:spacing w:after="47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 wp14:anchorId="127A08BD" wp14:editId="6EADF3D4">
                <wp:extent cx="797128" cy="56667"/>
                <wp:effectExtent l="0" t="0" r="0" b="0"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1252" name="Shape 1252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724CC" id="Group 550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">
                <v:shape id="Shape 1252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s0z8UA&#10;AADdAAAADwAAAGRycy9kb3ducmV2LnhtbERPTWvCQBC9F/oflin0VjcNWEN0FSmIHkqrtiLexuw0&#10;Cc3OLtk1pv/eFQRv83ifM5n1phEdtb62rOB1kIAgLqyuuVTw8714yUD4gKyxsUwK/snDbPr4MMFc&#10;2zNvqNuGUsQQ9jkqqEJwuZS+qMigH1hHHLlf2xoMEbal1C2eY7hpZJokb9JgzbGhQkfvFRV/25NR&#10;8DFyX2vb7JaHXTbvu+PoRHv3qdTzUz8fgwjUh7v45l7pOD8dpnD9Jp4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zTPxQAAAN0AAAAPAAAAAAAAAAAAAAAAAJgCAABkcnMv&#10;ZG93bnJldi54bWxQSwUGAAAAAAQABAD1AAAAigMAAAAA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Papers</w:t>
      </w:r>
    </w:p>
    <w:p w:rsidR="009F5088" w:rsidRPr="00E420A5" w:rsidRDefault="009F5088" w:rsidP="00E420A5">
      <w:pPr>
        <w:spacing w:after="0" w:line="266" w:lineRule="auto"/>
        <w:ind w:left="409" w:hanging="409"/>
      </w:pPr>
      <w:r w:rsidRPr="00E420A5">
        <w:rPr>
          <w:b/>
        </w:rPr>
        <w:t>Heavy hole states in Germanium hut wires</w:t>
      </w:r>
      <w:r w:rsidR="00E420A5">
        <w:t xml:space="preserve">, </w:t>
      </w:r>
      <w:hyperlink r:id="rId4" w:history="1">
        <w:r w:rsidR="00E420A5" w:rsidRPr="00E420A5">
          <w:rPr>
            <w:i/>
          </w:rPr>
          <w:t>Hannes Watzinger</w:t>
        </w:r>
      </w:hyperlink>
      <w:r w:rsidR="00E420A5" w:rsidRPr="00E420A5">
        <w:rPr>
          <w:i/>
        </w:rPr>
        <w:t>, </w:t>
      </w:r>
      <w:hyperlink r:id="rId5" w:history="1">
        <w:r w:rsidR="00E420A5">
          <w:rPr>
            <w:i/>
          </w:rPr>
          <w:t xml:space="preserve">Christoph </w:t>
        </w:r>
        <w:r w:rsidR="00E420A5" w:rsidRPr="00E420A5">
          <w:rPr>
            <w:i/>
          </w:rPr>
          <w:t>Kloeffel</w:t>
        </w:r>
      </w:hyperlink>
      <w:r w:rsidR="00E420A5" w:rsidRPr="00E420A5">
        <w:rPr>
          <w:i/>
        </w:rPr>
        <w:t>, </w:t>
      </w:r>
      <w:hyperlink r:id="rId6" w:history="1">
        <w:r w:rsidR="00E420A5">
          <w:rPr>
            <w:i/>
          </w:rPr>
          <w:t xml:space="preserve">Lada </w:t>
        </w:r>
        <w:r w:rsidR="00E420A5" w:rsidRPr="00E420A5">
          <w:rPr>
            <w:i/>
          </w:rPr>
          <w:t>Vukušić</w:t>
        </w:r>
      </w:hyperlink>
      <w:r w:rsidR="00E420A5" w:rsidRPr="00E420A5">
        <w:rPr>
          <w:i/>
        </w:rPr>
        <w:t>, </w:t>
      </w:r>
      <w:r w:rsidR="00E420A5">
        <w:rPr>
          <w:i/>
        </w:rPr>
        <w:t xml:space="preserve"> </w:t>
      </w:r>
      <w:hyperlink r:id="rId7" w:history="1">
        <w:r w:rsidR="00E420A5">
          <w:rPr>
            <w:i/>
          </w:rPr>
          <w:t xml:space="preserve">Marta </w:t>
        </w:r>
        <w:r w:rsidR="00E420A5" w:rsidRPr="00E420A5">
          <w:rPr>
            <w:i/>
          </w:rPr>
          <w:t>D. Rossell</w:t>
        </w:r>
      </w:hyperlink>
      <w:r w:rsidR="00E420A5" w:rsidRPr="00E420A5">
        <w:rPr>
          <w:i/>
        </w:rPr>
        <w:t>, </w:t>
      </w:r>
      <w:hyperlink r:id="rId8" w:history="1">
        <w:r w:rsidR="00E420A5">
          <w:rPr>
            <w:i/>
          </w:rPr>
          <w:t xml:space="preserve">Violetta </w:t>
        </w:r>
        <w:r w:rsidR="00E420A5" w:rsidRPr="00E420A5">
          <w:rPr>
            <w:i/>
          </w:rPr>
          <w:t>Sessi</w:t>
        </w:r>
      </w:hyperlink>
      <w:r w:rsidR="00E420A5" w:rsidRPr="00E420A5">
        <w:rPr>
          <w:i/>
        </w:rPr>
        <w:t>, </w:t>
      </w:r>
      <w:hyperlink r:id="rId9" w:history="1">
        <w:r w:rsidR="00E420A5">
          <w:rPr>
            <w:i/>
          </w:rPr>
          <w:t xml:space="preserve">Josip </w:t>
        </w:r>
        <w:r w:rsidR="00E420A5" w:rsidRPr="00E420A5">
          <w:rPr>
            <w:i/>
          </w:rPr>
          <w:t>Kukučka</w:t>
        </w:r>
      </w:hyperlink>
      <w:r w:rsidR="00E420A5" w:rsidRPr="00E420A5">
        <w:rPr>
          <w:i/>
        </w:rPr>
        <w:t>, </w:t>
      </w:r>
      <w:hyperlink r:id="rId10" w:history="1">
        <w:r w:rsidR="00E420A5">
          <w:rPr>
            <w:i/>
          </w:rPr>
          <w:t xml:space="preserve">Raimund </w:t>
        </w:r>
        <w:r w:rsidR="00E420A5" w:rsidRPr="00E420A5">
          <w:rPr>
            <w:i/>
          </w:rPr>
          <w:t>Kirchschlager</w:t>
        </w:r>
      </w:hyperlink>
      <w:r w:rsidR="00E420A5" w:rsidRPr="00E420A5">
        <w:rPr>
          <w:i/>
        </w:rPr>
        <w:t>, </w:t>
      </w:r>
      <w:hyperlink r:id="rId11" w:history="1">
        <w:r w:rsidR="00E420A5" w:rsidRPr="00E420A5">
          <w:rPr>
            <w:i/>
          </w:rPr>
          <w:t>Elisabeth Lausecker</w:t>
        </w:r>
      </w:hyperlink>
      <w:r w:rsidR="00E420A5" w:rsidRPr="00E420A5">
        <w:rPr>
          <w:i/>
        </w:rPr>
        <w:t>, </w:t>
      </w:r>
      <w:hyperlink r:id="rId12" w:history="1">
        <w:r w:rsidR="00E420A5" w:rsidRPr="00E420A5">
          <w:rPr>
            <w:i/>
          </w:rPr>
          <w:t>Alisha Truhlar</w:t>
        </w:r>
      </w:hyperlink>
      <w:r w:rsidR="00E420A5" w:rsidRPr="00E420A5">
        <w:rPr>
          <w:i/>
        </w:rPr>
        <w:t>, </w:t>
      </w:r>
      <w:hyperlink r:id="rId13" w:history="1">
        <w:r w:rsidR="00E420A5" w:rsidRPr="00E420A5">
          <w:rPr>
            <w:i/>
          </w:rPr>
          <w:t>Martin Glaser</w:t>
        </w:r>
      </w:hyperlink>
      <w:r w:rsidR="00E420A5" w:rsidRPr="00E420A5">
        <w:rPr>
          <w:i/>
        </w:rPr>
        <w:t>, </w:t>
      </w:r>
      <w:hyperlink r:id="rId14" w:history="1">
        <w:r w:rsidR="00E420A5" w:rsidRPr="00E420A5">
          <w:rPr>
            <w:i/>
          </w:rPr>
          <w:t>Armando Rastelli</w:t>
        </w:r>
      </w:hyperlink>
      <w:r w:rsidR="00E420A5" w:rsidRPr="00E420A5">
        <w:rPr>
          <w:i/>
        </w:rPr>
        <w:t>, </w:t>
      </w:r>
      <w:hyperlink r:id="rId15" w:history="1">
        <w:r w:rsidR="00E420A5" w:rsidRPr="00E420A5">
          <w:rPr>
            <w:i/>
          </w:rPr>
          <w:t>Andreas Fuhrer</w:t>
        </w:r>
      </w:hyperlink>
      <w:r w:rsidR="00E420A5" w:rsidRPr="00E420A5">
        <w:rPr>
          <w:i/>
        </w:rPr>
        <w:t>, </w:t>
      </w:r>
      <w:hyperlink r:id="rId16" w:history="1">
        <w:r w:rsidR="00E420A5" w:rsidRPr="00E420A5">
          <w:rPr>
            <w:i/>
          </w:rPr>
          <w:t>Daniel Loss</w:t>
        </w:r>
      </w:hyperlink>
      <w:r w:rsidR="00E420A5" w:rsidRPr="00E420A5">
        <w:rPr>
          <w:i/>
        </w:rPr>
        <w:t>, </w:t>
      </w:r>
      <w:hyperlink r:id="rId17" w:history="1">
        <w:r w:rsidR="00E420A5" w:rsidRPr="00E420A5">
          <w:rPr>
            <w:i/>
          </w:rPr>
          <w:t>Georgios Katsaros</w:t>
        </w:r>
      </w:hyperlink>
      <w:r w:rsidR="00E420A5">
        <w:t xml:space="preserve">, </w:t>
      </w:r>
      <w:hyperlink r:id="rId18" w:tooltip="Abstract" w:history="1">
        <w:r w:rsidR="00E420A5" w:rsidRPr="00BA5FA5">
          <w:t>arXiv:1607.02977</w:t>
        </w:r>
      </w:hyperlink>
      <w:r w:rsidR="00E420A5" w:rsidRPr="00BA5FA5">
        <w:t>, (Nano Letters accepted)</w:t>
      </w: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5B5C6F" w:rsidRDefault="0067796D">
      <w:pPr>
        <w:spacing w:after="0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6667"/>
                <wp:effectExtent l="0" t="0" r="0" b="0"/>
                <wp:docPr id="549" name="Group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1251" name="Shape 1251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76D43" id="Group 549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">
                <v:shape id="Shape 1251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mquMQA&#10;AADdAAAADwAAAGRycy9kb3ducmV2LnhtbERPS2sCMRC+C/0PYQreNKtgla1RRCj1IPVVKb1NN9Pd&#10;xc0kbOK6/nsjCN7m43vOdN6aSjRU+9KygkE/AUGcWV1yruD78NGbgPABWWNlmRRcycN89tKZYqrt&#10;hXfU7EMuYgj7FBUUIbhUSp8VZND3rSOO3L+tDYYI61zqGi8x3FRymCRv0mDJsaFAR8uCstP+bBSs&#10;x26ztdXx8/c4WbTN3/hMP+5Lqe5ru3gHEagNT/HDvdJx/nA0gPs38QQ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JqrjEAAAA3QAAAA8AAAAAAAAAAAAAAAAAmAIAAGRycy9k&#10;b3ducmV2LnhtbFBLBQYAAAAABAAEAPUAAACJAwAAAAA=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Poster contributions</w:t>
      </w:r>
    </w:p>
    <w:tbl>
      <w:tblPr>
        <w:tblStyle w:val="TableGrid"/>
        <w:tblW w:w="9378" w:type="dxa"/>
        <w:tblInd w:w="-23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242"/>
        <w:gridCol w:w="8136"/>
      </w:tblGrid>
      <w:tr w:rsidR="005B5C6F" w:rsidTr="00E420A5">
        <w:trPr>
          <w:trHeight w:val="108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73"/>
              <w:jc w:val="center"/>
            </w:pPr>
            <w:r>
              <w:t>February</w:t>
            </w:r>
          </w:p>
          <w:p w:rsidR="005B5C6F" w:rsidRDefault="0067796D">
            <w:r>
              <w:t>21-26, 2016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16"/>
              <w:jc w:val="both"/>
            </w:pPr>
            <w:r>
              <w:rPr>
                <w:b/>
              </w:rPr>
              <w:t>Charge sensing in SiGe self-assembled nanostructures</w:t>
            </w:r>
            <w:r>
              <w:t xml:space="preserve">, </w:t>
            </w:r>
            <w:r>
              <w:rPr>
                <w:i/>
                <w:u w:val="single" w:color="000000"/>
              </w:rPr>
              <w:t>L.Vukušić</w:t>
            </w:r>
            <w:r>
              <w:rPr>
                <w:i/>
              </w:rPr>
              <w:t>, J.Kukučka,</w:t>
            </w:r>
          </w:p>
          <w:p w:rsidR="005B5C6F" w:rsidRPr="00BA5FA5" w:rsidRDefault="0067796D">
            <w:pPr>
              <w:ind w:left="4"/>
              <w:jc w:val="both"/>
              <w:rPr>
                <w:lang w:val="de-AT"/>
              </w:rPr>
            </w:pPr>
            <w:r w:rsidRPr="00BA5FA5">
              <w:rPr>
                <w:i/>
                <w:lang w:val="de-AT"/>
              </w:rPr>
              <w:t>H.Watzinger, M.Glaser, V.Sessi, E.Lausecker, R.Kirchschlager, A.Truhlar, A.Rastelli,</w:t>
            </w:r>
          </w:p>
          <w:p w:rsidR="005B5C6F" w:rsidRDefault="0067796D">
            <w:pPr>
              <w:ind w:left="16" w:hanging="12"/>
            </w:pPr>
            <w:r>
              <w:rPr>
                <w:i/>
              </w:rPr>
              <w:t>F.Schäffler and G.Katsaros</w:t>
            </w:r>
            <w:r>
              <w:t>, 19th International Wcinterschool on New Developments in Solid State Physics, Castle of Mauterndorf, Austria.</w:t>
            </w:r>
          </w:p>
          <w:p w:rsidR="002A25B2" w:rsidRDefault="002A25B2">
            <w:pPr>
              <w:ind w:left="16" w:hanging="12"/>
            </w:pPr>
          </w:p>
        </w:tc>
      </w:tr>
      <w:tr w:rsidR="005B5C6F" w:rsidTr="00E420A5">
        <w:trPr>
          <w:trHeight w:val="1385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405"/>
            </w:pPr>
            <w:r>
              <w:t>August</w:t>
            </w:r>
          </w:p>
          <w:p w:rsidR="005B5C6F" w:rsidRDefault="0067796D">
            <w:r>
              <w:t>10-13, 2015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16"/>
              <w:jc w:val="both"/>
            </w:pPr>
            <w:r>
              <w:rPr>
                <w:b/>
              </w:rPr>
              <w:t>Moving away from simple SiGe self-assembled nanodevices</w:t>
            </w:r>
            <w:r>
              <w:t xml:space="preserve">, </w:t>
            </w:r>
            <w:r>
              <w:rPr>
                <w:i/>
                <w:u w:val="single" w:color="000000"/>
              </w:rPr>
              <w:t>L.Vukušić</w:t>
            </w:r>
            <w:r>
              <w:rPr>
                <w:i/>
              </w:rPr>
              <w:t>,</w:t>
            </w:r>
          </w:p>
          <w:p w:rsidR="005B5C6F" w:rsidRPr="00BA5FA5" w:rsidRDefault="0067796D">
            <w:pPr>
              <w:ind w:left="4"/>
              <w:jc w:val="both"/>
              <w:rPr>
                <w:lang w:val="de-AT"/>
              </w:rPr>
            </w:pPr>
            <w:r w:rsidRPr="00BA5FA5">
              <w:rPr>
                <w:i/>
                <w:lang w:val="de-AT"/>
              </w:rPr>
              <w:t>H.Watzinger, M.Glaser, V.Sessi, E.Lausecker, R.Kirchschlager, A.Truhlar, J.Kukučka,</w:t>
            </w:r>
          </w:p>
          <w:p w:rsidR="005B5C6F" w:rsidRDefault="0067796D">
            <w:pPr>
              <w:ind w:left="16" w:hanging="16"/>
            </w:pPr>
            <w:r>
              <w:rPr>
                <w:i/>
              </w:rPr>
              <w:t>A.Rastelli, F.Schäffler and G.Katsaros</w:t>
            </w:r>
            <w:r>
              <w:t>, The International Conference SpinTech VIII School and Conference, Basel, Switzerland.</w:t>
            </w:r>
          </w:p>
        </w:tc>
      </w:tr>
      <w:tr w:rsidR="005B5C6F" w:rsidTr="00E420A5">
        <w:trPr>
          <w:trHeight w:val="1612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E420A5" w:rsidRDefault="00E420A5">
            <w:pPr>
              <w:ind w:left="43"/>
            </w:pPr>
          </w:p>
          <w:p w:rsidR="005B5C6F" w:rsidRDefault="00E420A5" w:rsidP="008E0759">
            <w:r>
              <w:t xml:space="preserve">   </w:t>
            </w:r>
            <w:r w:rsidR="00D53D5D">
              <w:t xml:space="preserve">     </w:t>
            </w:r>
            <w:r w:rsidR="0067796D">
              <w:t xml:space="preserve">August </w:t>
            </w:r>
            <w:r w:rsidR="00D53D5D">
              <w:t xml:space="preserve">    </w:t>
            </w:r>
            <w:ins w:id="0" w:author="Josip KUKUCKA" w:date="2016-09-25T14:37:00Z">
              <w:r w:rsidR="008E0759">
                <w:t xml:space="preserve">   </w:t>
              </w:r>
            </w:ins>
            <w:r w:rsidR="008E0759">
              <w:t xml:space="preserve"> </w:t>
            </w:r>
            <w:r w:rsidR="0067796D">
              <w:t>3-4</w:t>
            </w:r>
            <w:r w:rsidR="00D53D5D">
              <w:t xml:space="preserve">, </w:t>
            </w:r>
            <w:bookmarkStart w:id="1" w:name="_GoBack"/>
            <w:bookmarkEnd w:id="1"/>
            <w:r w:rsidR="00D53D5D">
              <w:t>2015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C6F" w:rsidRDefault="0067796D" w:rsidP="00E420A5">
            <w:pPr>
              <w:jc w:val="both"/>
            </w:pPr>
            <w:r>
              <w:rPr>
                <w:b/>
              </w:rPr>
              <w:t>Are Ge hut wires good candidates for spin qubits?</w:t>
            </w:r>
            <w:r>
              <w:t xml:space="preserve">, </w:t>
            </w:r>
            <w:r>
              <w:rPr>
                <w:i/>
              </w:rPr>
              <w:t xml:space="preserve">H.Watzinger, </w:t>
            </w:r>
            <w:r>
              <w:rPr>
                <w:i/>
                <w:u w:val="single" w:color="000000"/>
              </w:rPr>
              <w:t>L.Vukušić</w:t>
            </w:r>
            <w:r>
              <w:rPr>
                <w:i/>
              </w:rPr>
              <w:t>,</w:t>
            </w:r>
          </w:p>
          <w:p w:rsidR="005B5C6F" w:rsidRPr="00BA5FA5" w:rsidRDefault="0067796D">
            <w:pPr>
              <w:ind w:left="5"/>
              <w:jc w:val="both"/>
              <w:rPr>
                <w:lang w:val="de-AT"/>
              </w:rPr>
            </w:pPr>
            <w:r w:rsidRPr="00BA5FA5">
              <w:rPr>
                <w:i/>
                <w:lang w:val="de-AT"/>
              </w:rPr>
              <w:t>E.Lausecker, A.Truhlar, R.Kirchschlager, J.Kukučka, V.Sessi, M.Glaser, A.Rastelli,</w:t>
            </w:r>
          </w:p>
          <w:p w:rsidR="005B5C6F" w:rsidRDefault="0067796D">
            <w:pPr>
              <w:ind w:left="10" w:hanging="6"/>
              <w:jc w:val="both"/>
            </w:pPr>
            <w:r>
              <w:rPr>
                <w:i/>
              </w:rPr>
              <w:t>F.Schäffler and G.Katsaros</w:t>
            </w:r>
            <w:r>
              <w:t>, Silicon Quantum Electronics Workshop 2015, Takamatsu, Japan.</w:t>
            </w:r>
          </w:p>
        </w:tc>
      </w:tr>
    </w:tbl>
    <w:p w:rsidR="00FA4948" w:rsidRDefault="00FA4948">
      <w:pPr>
        <w:spacing w:after="0" w:line="266" w:lineRule="auto"/>
        <w:ind w:left="409" w:hanging="409"/>
        <w:jc w:val="both"/>
      </w:pPr>
    </w:p>
    <w:p w:rsidR="000F08A9" w:rsidRDefault="000F08A9">
      <w:pPr>
        <w:spacing w:after="0" w:line="266" w:lineRule="auto"/>
        <w:ind w:left="409" w:hanging="409"/>
        <w:jc w:val="both"/>
      </w:pPr>
    </w:p>
    <w:p w:rsidR="00FA4948" w:rsidRDefault="00FA4948" w:rsidP="00FA4948">
      <w:pPr>
        <w:spacing w:after="0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 wp14:anchorId="7B778E21" wp14:editId="34948BF1">
                <wp:extent cx="797128" cy="5666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2" name="Shape 1251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B6F7C" id="Group 1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">
                <v:shape id="Shape 1251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9WcQA&#10;AADaAAAADwAAAGRycy9kb3ducmV2LnhtbESPQWvCQBSE7wX/w/KE3uqmOVSJrhIKogfR1lbE2zP7&#10;TILZt0t2jem/7xYKHoeZ+YaZLXrTiI5aX1tW8DpKQBAXVtdcKvj+Wr5MQPiArLGxTAp+yMNiPnia&#10;YabtnT+p24dSRAj7DBVUIbhMSl9UZNCPrCOO3sW2BkOUbSl1i/cIN41Mk+RNGqw5LlTo6L2i4rq/&#10;GQWbsdt92OawOh0med+dxzc6uq1Sz8M+n4II1IdH+L+91gpS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6vVnEAAAA2gAAAA8AAAAAAAAAAAAAAAAAmAIAAGRycy9k&#10;b3ducmV2LnhtbFBLBQYAAAAABAAEAPUAAACJAwAAAAA=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Master thesis</w:t>
      </w:r>
    </w:p>
    <w:tbl>
      <w:tblPr>
        <w:tblStyle w:val="TableGrid"/>
        <w:tblW w:w="9378" w:type="dxa"/>
        <w:tblInd w:w="-23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242"/>
        <w:gridCol w:w="8136"/>
      </w:tblGrid>
      <w:tr w:rsidR="00FA4948" w:rsidTr="00540C2F">
        <w:trPr>
          <w:trHeight w:val="108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FA4948" w:rsidRDefault="00FA4948" w:rsidP="00540C2F">
            <w:pPr>
              <w:ind w:left="73"/>
              <w:jc w:val="center"/>
            </w:pPr>
            <w:r>
              <w:t>September</w:t>
            </w:r>
          </w:p>
          <w:p w:rsidR="00FA4948" w:rsidRPr="00FA4948" w:rsidRDefault="000F08A9" w:rsidP="00FA4948">
            <w:r>
              <w:t xml:space="preserve">  </w:t>
            </w:r>
            <w:r w:rsidR="00FA4948">
              <w:t xml:space="preserve">    </w:t>
            </w:r>
            <w:r>
              <w:t xml:space="preserve"> </w:t>
            </w:r>
            <w:r w:rsidR="00FA4948">
              <w:t>23</w:t>
            </w:r>
            <w:r>
              <w:t>, 2014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9A055E" w:rsidRDefault="009A055E" w:rsidP="009A055E">
            <w:pPr>
              <w:ind w:left="16"/>
              <w:jc w:val="both"/>
            </w:pPr>
            <w:r w:rsidRPr="00FA4948">
              <w:rPr>
                <w:b/>
              </w:rPr>
              <w:t>D</w:t>
            </w:r>
            <w:r>
              <w:rPr>
                <w:b/>
              </w:rPr>
              <w:t>esign and characterization of radio-frequency</w:t>
            </w:r>
            <w:r w:rsidRPr="00FA4948">
              <w:rPr>
                <w:b/>
              </w:rPr>
              <w:t xml:space="preserve"> circuits in</w:t>
            </w:r>
            <w:r>
              <w:rPr>
                <w:b/>
              </w:rPr>
              <w:t xml:space="preserve"> horizontal current bipolar transistor </w:t>
            </w:r>
            <w:r w:rsidRPr="00FA4948">
              <w:rPr>
                <w:b/>
              </w:rPr>
              <w:t>technology</w:t>
            </w:r>
          </w:p>
          <w:p w:rsidR="00FA4948" w:rsidRDefault="00FA4948" w:rsidP="00FA4948">
            <w:pPr>
              <w:ind w:left="16"/>
              <w:jc w:val="both"/>
              <w:rPr>
                <w:b/>
              </w:rPr>
            </w:pPr>
          </w:p>
          <w:p w:rsidR="00FA4948" w:rsidRDefault="00FA4948" w:rsidP="00FA4948">
            <w:pPr>
              <w:ind w:left="16"/>
              <w:jc w:val="both"/>
              <w:rPr>
                <w:b/>
              </w:rPr>
            </w:pPr>
          </w:p>
          <w:p w:rsidR="00FA4948" w:rsidRDefault="00FA4948" w:rsidP="00FA4948">
            <w:pPr>
              <w:ind w:left="16"/>
              <w:jc w:val="both"/>
            </w:pPr>
          </w:p>
          <w:p w:rsidR="00FA4948" w:rsidRDefault="00FA4948" w:rsidP="00FA4948">
            <w:pPr>
              <w:ind w:left="16"/>
              <w:jc w:val="both"/>
            </w:pPr>
          </w:p>
          <w:p w:rsidR="00FA4948" w:rsidRDefault="00FA4948" w:rsidP="00FA4948">
            <w:pPr>
              <w:ind w:left="16"/>
              <w:jc w:val="both"/>
            </w:pPr>
          </w:p>
        </w:tc>
      </w:tr>
    </w:tbl>
    <w:p w:rsidR="00FA4948" w:rsidRDefault="00FA4948" w:rsidP="00FA4948">
      <w:pPr>
        <w:spacing w:after="0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 wp14:anchorId="778B4230" wp14:editId="3477342F">
                <wp:extent cx="797128" cy="56667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8" name="Shape 1251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34223" id="Group 7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">
                <v:shape id="Shape 1251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Ks8EA&#10;AADaAAAADwAAAGRycy9kb3ducmV2LnhtbERPy2rCQBTdF/yH4Qrd1YldGEkdRQSxC+kjKqW728w1&#10;CWbuDJnJo3/fWRRcHs57tRlNI3pqfW1ZwXyWgCAurK65VHA+7Z+WIHxA1thYJgW/5GGznjysMNN2&#10;4E/q81CKGMI+QwVVCC6T0hcVGfQz64gjd7WtwRBhW0rd4hDDTSOfk2QhDdYcGyp0tKuouOWdUXBM&#10;3fuHbS6H78tyO/Y/aUdf7k2px+m4fQERaAx38b/7VSuIW+OVe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SirPBAAAA2gAAAA8AAAAAAAAAAAAAAAAAmAIAAGRycy9kb3du&#10;cmV2LnhtbFBLBQYAAAAABAAEAPUAAACGAwAAAAA=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Bachelor thesis</w:t>
      </w:r>
    </w:p>
    <w:tbl>
      <w:tblPr>
        <w:tblStyle w:val="TableGrid"/>
        <w:tblW w:w="9378" w:type="dxa"/>
        <w:tblInd w:w="-23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242"/>
        <w:gridCol w:w="8136"/>
      </w:tblGrid>
      <w:tr w:rsidR="00FA4948" w:rsidTr="00540C2F">
        <w:trPr>
          <w:trHeight w:val="108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FA4948" w:rsidRDefault="00FA4948" w:rsidP="00540C2F">
            <w:pPr>
              <w:ind w:left="73"/>
              <w:jc w:val="center"/>
            </w:pPr>
            <w:r>
              <w:t xml:space="preserve">            July</w:t>
            </w:r>
          </w:p>
          <w:p w:rsidR="00FA4948" w:rsidRDefault="00FA4948" w:rsidP="00540C2F">
            <w:r>
              <w:t xml:space="preserve">         6, 2012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9A055E" w:rsidRDefault="009A055E" w:rsidP="009A055E">
            <w:pPr>
              <w:ind w:left="16"/>
              <w:jc w:val="both"/>
              <w:rPr>
                <w:b/>
              </w:rPr>
            </w:pPr>
            <w:r w:rsidRPr="00FA4948">
              <w:rPr>
                <w:b/>
              </w:rPr>
              <w:t>Design and optimization of operational amplifie</w:t>
            </w:r>
            <w:r>
              <w:rPr>
                <w:b/>
              </w:rPr>
              <w:t>r in BiCMOS technology with horizontal current bipolar</w:t>
            </w:r>
            <w:r w:rsidRPr="00FA4948">
              <w:rPr>
                <w:b/>
              </w:rPr>
              <w:t xml:space="preserve"> transistor</w:t>
            </w:r>
          </w:p>
          <w:p w:rsidR="00FA4948" w:rsidRDefault="00FA4948" w:rsidP="009A055E">
            <w:pPr>
              <w:ind w:left="16"/>
              <w:jc w:val="both"/>
            </w:pPr>
          </w:p>
        </w:tc>
      </w:tr>
    </w:tbl>
    <w:p w:rsidR="006E1FA3" w:rsidRDefault="006E1FA3">
      <w:pPr>
        <w:spacing w:after="0" w:line="266" w:lineRule="auto"/>
        <w:ind w:left="409" w:hanging="409"/>
        <w:jc w:val="both"/>
      </w:pPr>
    </w:p>
    <w:sectPr w:rsidR="006E1FA3">
      <w:pgSz w:w="11906" w:h="16838"/>
      <w:pgMar w:top="1347" w:right="1163" w:bottom="144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ip KUKUCKA">
    <w15:presenceInfo w15:providerId="AD" w15:userId="S-1-5-21-1803390964-2587139858-4034935123-41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6F"/>
    <w:rsid w:val="000F08A9"/>
    <w:rsid w:val="002A25B2"/>
    <w:rsid w:val="00351818"/>
    <w:rsid w:val="00570507"/>
    <w:rsid w:val="005B5C6F"/>
    <w:rsid w:val="0067796D"/>
    <w:rsid w:val="006E1FA3"/>
    <w:rsid w:val="008E0759"/>
    <w:rsid w:val="009A055E"/>
    <w:rsid w:val="009F5088"/>
    <w:rsid w:val="00BA5FA5"/>
    <w:rsid w:val="00D53D5D"/>
    <w:rsid w:val="00E420A5"/>
    <w:rsid w:val="00F87841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B093C-8D8C-4C34-9609-C1E9EC26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420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420A5"/>
  </w:style>
  <w:style w:type="paragraph" w:styleId="BalloonText">
    <w:name w:val="Balloon Text"/>
    <w:basedOn w:val="Normal"/>
    <w:link w:val="BalloonTextChar"/>
    <w:uiPriority w:val="99"/>
    <w:semiHidden/>
    <w:unhideWhenUsed/>
    <w:rsid w:val="00D5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5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ind/cond-mat/1/au:+Sessi_V/0/1/0/all/0/1" TargetMode="External"/><Relationship Id="rId13" Type="http://schemas.openxmlformats.org/officeDocument/2006/relationships/hyperlink" Target="https://arxiv.org/find/cond-mat/1/au:+Glaser_M/0/1/0/all/0/1" TargetMode="External"/><Relationship Id="rId18" Type="http://schemas.openxmlformats.org/officeDocument/2006/relationships/hyperlink" Target="https://arxiv.org/abs/1607.02977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rxiv.org/find/cond-mat/1/au:+Rossell_M/0/1/0/all/0/1" TargetMode="External"/><Relationship Id="rId12" Type="http://schemas.openxmlformats.org/officeDocument/2006/relationships/hyperlink" Target="https://arxiv.org/find/cond-mat/1/au:+Truhlar_A/0/1/0/all/0/1" TargetMode="External"/><Relationship Id="rId17" Type="http://schemas.openxmlformats.org/officeDocument/2006/relationships/hyperlink" Target="https://arxiv.org/find/cond-mat/1/au:+Katsaros_G/0/1/0/all/0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find/cond-mat/1/au:+Loss_D/0/1/0/all/0/1" TargetMode="Externa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s://arxiv.org/find/cond-mat/1/au:+Vukusic_L/0/1/0/all/0/1" TargetMode="External"/><Relationship Id="rId11" Type="http://schemas.openxmlformats.org/officeDocument/2006/relationships/hyperlink" Target="https://arxiv.org/find/cond-mat/1/au:+Lausecker_E/0/1/0/all/0/1" TargetMode="External"/><Relationship Id="rId5" Type="http://schemas.openxmlformats.org/officeDocument/2006/relationships/hyperlink" Target="https://arxiv.org/find/cond-mat/1/au:+Kloeffel_C/0/1/0/all/0/1" TargetMode="External"/><Relationship Id="rId15" Type="http://schemas.openxmlformats.org/officeDocument/2006/relationships/hyperlink" Target="https://arxiv.org/find/cond-mat/1/au:+Fuhrer_A/0/1/0/all/0/1" TargetMode="External"/><Relationship Id="rId10" Type="http://schemas.openxmlformats.org/officeDocument/2006/relationships/hyperlink" Target="https://arxiv.org/find/cond-mat/1/au:+Kirchschlager_R/0/1/0/all/0/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rxiv.org/find/cond-mat/1/au:+Watzinger_H/0/1/0/all/0/1" TargetMode="External"/><Relationship Id="rId9" Type="http://schemas.openxmlformats.org/officeDocument/2006/relationships/hyperlink" Target="https://arxiv.org/find/cond-mat/1/au:+Kukucka_J/0/1/0/all/0/1" TargetMode="External"/><Relationship Id="rId14" Type="http://schemas.openxmlformats.org/officeDocument/2006/relationships/hyperlink" Target="https://arxiv.org/find/cond-mat/1/au:+Rastelli_A/0/1/0/all/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contributions  –</vt:lpstr>
    </vt:vector>
  </TitlesOfParts>
  <Company>IST Austria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contributions  –</dc:title>
  <dc:subject>Resumé of Conference contributions</dc:subject>
  <dc:creator>Conference contributions</dc:creator>
  <cp:keywords>Conference contributions , curriculum vitæ, resumé</cp:keywords>
  <cp:lastModifiedBy>Josip KUKUCKA</cp:lastModifiedBy>
  <cp:revision>4</cp:revision>
  <dcterms:created xsi:type="dcterms:W3CDTF">2016-09-24T09:24:00Z</dcterms:created>
  <dcterms:modified xsi:type="dcterms:W3CDTF">2016-09-25T12:37:00Z</dcterms:modified>
</cp:coreProperties>
</file>