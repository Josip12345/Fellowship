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BE3" w:rsidRDefault="00E96E16" w:rsidP="00C35BE3">
      <w:pPr>
        <w:pStyle w:val="Heading1"/>
      </w:pPr>
      <w:r>
        <w:t>Cover l</w:t>
      </w:r>
      <w:r w:rsidR="00C35BE3">
        <w:t>etter</w:t>
      </w:r>
    </w:p>
    <w:p w:rsidR="00EF2546" w:rsidRDefault="00657509" w:rsidP="00AC100B">
      <w:ins w:id="0" w:author="Georgios KATSAROS" w:date="2016-09-14T21:09:00Z">
        <w:r>
          <w:t>T</w:t>
        </w:r>
      </w:ins>
      <w:del w:id="1" w:author="Georgios KATSAROS" w:date="2016-09-14T19:06:00Z">
        <w:r w:rsidR="00D830DB" w:rsidDel="00E97BE5">
          <w:delText>T</w:delText>
        </w:r>
      </w:del>
      <w:r w:rsidR="00D830DB">
        <w:t xml:space="preserve">here is </w:t>
      </w:r>
      <w:r w:rsidR="00DD127D">
        <w:t xml:space="preserve">a huge demand </w:t>
      </w:r>
      <w:ins w:id="2" w:author="Georgios KATSAROS" w:date="2016-09-14T21:09:00Z">
        <w:r>
          <w:t xml:space="preserve">nowadays </w:t>
        </w:r>
      </w:ins>
      <w:ins w:id="3" w:author="Georgios KATSAROS" w:date="2016-09-14T19:06:00Z">
        <w:r w:rsidR="00E97BE5">
          <w:t xml:space="preserve">to speed up </w:t>
        </w:r>
      </w:ins>
      <w:del w:id="4" w:author="Georgios KATSAROS" w:date="2016-09-14T19:06:00Z">
        <w:r w:rsidR="00DD127D" w:rsidDel="00E97BE5">
          <w:delText xml:space="preserve">for the </w:delText>
        </w:r>
      </w:del>
      <w:r w:rsidR="00D830DB">
        <w:t xml:space="preserve">information </w:t>
      </w:r>
      <w:proofErr w:type="gramStart"/>
      <w:r w:rsidR="00D830DB">
        <w:t xml:space="preserve">processing </w:t>
      </w:r>
      <w:proofErr w:type="gramEnd"/>
      <w:del w:id="5" w:author="Georgios KATSAROS" w:date="2016-09-14T19:06:00Z">
        <w:r w:rsidR="00D830DB" w:rsidDel="00E97BE5">
          <w:delText>speed up nowadays</w:delText>
        </w:r>
      </w:del>
      <w:r w:rsidR="00D830DB">
        <w:t>. By exploiting the laws of quantum mech</w:t>
      </w:r>
      <w:r w:rsidR="00DD127D">
        <w:t>anics</w:t>
      </w:r>
      <w:r w:rsidR="00D830DB">
        <w:t xml:space="preserve">, a quantum computer could </w:t>
      </w:r>
      <w:del w:id="6" w:author="Georgios KATSAROS" w:date="2016-09-14T19:07:00Z">
        <w:r w:rsidR="00D830DB" w:rsidDel="00E97BE5">
          <w:delText xml:space="preserve">bring </w:delText>
        </w:r>
      </w:del>
      <w:ins w:id="7" w:author="Georgios KATSAROS" w:date="2016-09-14T19:07:00Z">
        <w:r w:rsidR="00E97BE5">
          <w:t xml:space="preserve">lead to </w:t>
        </w:r>
      </w:ins>
      <w:proofErr w:type="spellStart"/>
      <w:proofErr w:type="gramStart"/>
      <w:ins w:id="8" w:author="Georgios KATSAROS" w:date="2016-09-14T21:10:00Z">
        <w:r>
          <w:t>a</w:t>
        </w:r>
        <w:proofErr w:type="spellEnd"/>
        <w:proofErr w:type="gramEnd"/>
        <w:r>
          <w:t xml:space="preserve"> </w:t>
        </w:r>
      </w:ins>
      <w:r w:rsidR="00D830DB">
        <w:t>exponential speed</w:t>
      </w:r>
      <w:ins w:id="9" w:author="Georgios KATSAROS" w:date="2016-09-14T19:08:00Z">
        <w:r w:rsidR="00E97BE5">
          <w:t>-</w:t>
        </w:r>
      </w:ins>
      <w:r w:rsidR="00D830DB">
        <w:t xml:space="preserve">up </w:t>
      </w:r>
      <w:del w:id="10" w:author="Georgios KATSAROS" w:date="2016-09-14T19:25:00Z">
        <w:r w:rsidR="00D830DB" w:rsidDel="00AC2CAB">
          <w:delText xml:space="preserve">in terms </w:delText>
        </w:r>
      </w:del>
      <w:del w:id="11" w:author="Georgios KATSAROS" w:date="2016-09-14T19:24:00Z">
        <w:r w:rsidR="00D830DB" w:rsidDel="00AC2CAB">
          <w:delText xml:space="preserve">of a standard complexity measure (the way in which the number of computational steps required to complete a task grows with the “size” n of the task) </w:delText>
        </w:r>
      </w:del>
      <w:del w:id="12" w:author="Georgios KATSAROS" w:date="2016-09-14T21:10:00Z">
        <w:r w:rsidR="00D830DB" w:rsidDel="00657509">
          <w:delText xml:space="preserve">for </w:delText>
        </w:r>
      </w:del>
      <w:ins w:id="13" w:author="Georgios KATSAROS" w:date="2016-09-14T21:10:00Z">
        <w:r>
          <w:t>of</w:t>
        </w:r>
        <w:r>
          <w:t xml:space="preserve"> </w:t>
        </w:r>
      </w:ins>
      <w:r w:rsidR="00D830DB">
        <w:t xml:space="preserve">some information processing tasks (e.g.: Shor’s algorithm for factoring an n-digit number). </w:t>
      </w:r>
      <w:r w:rsidR="00EF2546">
        <w:t xml:space="preserve">Fascinated by this fact I am happy to be a part of the research </w:t>
      </w:r>
      <w:r w:rsidR="00DD127D">
        <w:t>community which</w:t>
      </w:r>
      <w:r w:rsidR="00EF2546">
        <w:t xml:space="preserve"> is trying to make a step towards </w:t>
      </w:r>
      <w:ins w:id="14" w:author="Georgios KATSAROS" w:date="2016-09-14T19:08:00Z">
        <w:r w:rsidR="00E97BE5">
          <w:t xml:space="preserve">the </w:t>
        </w:r>
      </w:ins>
      <w:r w:rsidR="00EF2546">
        <w:t xml:space="preserve">realization of such a technological </w:t>
      </w:r>
      <w:del w:id="15" w:author="Georgios KATSAROS" w:date="2016-09-14T19:26:00Z">
        <w:r w:rsidR="00EF2546" w:rsidDel="005626D1">
          <w:delText>advancement</w:delText>
        </w:r>
      </w:del>
      <w:ins w:id="16" w:author="Georgios KATSAROS" w:date="2016-09-14T19:26:00Z">
        <w:r w:rsidR="005626D1">
          <w:t>breakthrough</w:t>
        </w:r>
      </w:ins>
      <w:r w:rsidR="00EF2546">
        <w:t>.</w:t>
      </w:r>
      <w:ins w:id="17" w:author="Georgios KATSAROS" w:date="2016-09-14T19:24:00Z">
        <w:r w:rsidR="00AC2CAB">
          <w:t xml:space="preserve"> (</w:t>
        </w:r>
      </w:ins>
      <w:ins w:id="18" w:author="Georgios KATSAROS" w:date="2016-09-14T21:10:00Z">
        <w:r>
          <w:t xml:space="preserve">I </w:t>
        </w:r>
      </w:ins>
      <w:ins w:id="19" w:author="Georgios KATSAROS" w:date="2016-09-14T19:24:00Z">
        <w:r w:rsidR="00AC2CAB">
          <w:t xml:space="preserve">removed the one sentence to make it easier to read, if you </w:t>
        </w:r>
      </w:ins>
      <w:ins w:id="20" w:author="Georgios KATSAROS" w:date="2016-09-14T19:25:00Z">
        <w:r w:rsidR="00AC2CAB">
          <w:t>would like to keep</w:t>
        </w:r>
      </w:ins>
      <w:ins w:id="21" w:author="Georgios KATSAROS" w:date="2016-09-14T19:24:00Z">
        <w:r w:rsidR="00AC2CAB">
          <w:t xml:space="preserve"> this sentence try to write it in two separated sentences)</w:t>
        </w:r>
      </w:ins>
    </w:p>
    <w:p w:rsidR="004B1ACE" w:rsidRDefault="00E97BE5" w:rsidP="00CD2A5C">
      <w:pPr>
        <w:rPr>
          <w:ins w:id="22" w:author="Georgios KATSAROS" w:date="2016-09-14T19:34:00Z"/>
        </w:rPr>
      </w:pPr>
      <w:ins w:id="23" w:author="Georgios KATSAROS" w:date="2016-09-14T19:08:00Z">
        <w:r>
          <w:t xml:space="preserve">The </w:t>
        </w:r>
      </w:ins>
      <w:del w:id="24" w:author="Georgios KATSAROS" w:date="2016-09-14T19:08:00Z">
        <w:r w:rsidR="00EF2546" w:rsidDel="00E97BE5">
          <w:delText>B</w:delText>
        </w:r>
      </w:del>
      <w:ins w:id="25" w:author="Georgios KATSAROS" w:date="2016-09-14T19:08:00Z">
        <w:r>
          <w:t>b</w:t>
        </w:r>
      </w:ins>
      <w:r w:rsidR="00EF2546">
        <w:t xml:space="preserve">asic unit of a quantum computer is </w:t>
      </w:r>
      <w:ins w:id="26" w:author="Georgios KATSAROS" w:date="2016-09-14T21:11:00Z">
        <w:r w:rsidR="00657509">
          <w:t xml:space="preserve">the so- </w:t>
        </w:r>
      </w:ins>
      <w:r w:rsidR="00EF2546">
        <w:t xml:space="preserve">called qubit. Demands like high </w:t>
      </w:r>
      <w:r w:rsidR="00EF2546" w:rsidRPr="002673C7">
        <w:rPr>
          <w:b/>
        </w:rPr>
        <w:t xml:space="preserve">coherence vs manipulation time </w:t>
      </w:r>
      <w:ins w:id="27" w:author="Georgios KATSAROS" w:date="2016-09-14T19:28:00Z">
        <w:r w:rsidR="005626D1">
          <w:rPr>
            <w:b/>
          </w:rPr>
          <w:t xml:space="preserve">ratio </w:t>
        </w:r>
      </w:ins>
      <w:r w:rsidR="00EF2546" w:rsidRPr="002673C7">
        <w:rPr>
          <w:b/>
        </w:rPr>
        <w:t xml:space="preserve">and scalability </w:t>
      </w:r>
      <w:r w:rsidR="00EF2546">
        <w:t>are major</w:t>
      </w:r>
      <w:r w:rsidR="002673C7">
        <w:t xml:space="preserve"> </w:t>
      </w:r>
      <w:r w:rsidR="002673C7" w:rsidRPr="002673C7">
        <w:rPr>
          <w:i/>
        </w:rPr>
        <w:t xml:space="preserve">(should I mention also something </w:t>
      </w:r>
      <w:proofErr w:type="spellStart"/>
      <w:r w:rsidR="002673C7" w:rsidRPr="002673C7">
        <w:rPr>
          <w:i/>
        </w:rPr>
        <w:t>else</w:t>
      </w:r>
      <w:proofErr w:type="gramStart"/>
      <w:r w:rsidR="002673C7" w:rsidRPr="002673C7">
        <w:rPr>
          <w:i/>
        </w:rPr>
        <w:t>?</w:t>
      </w:r>
      <w:ins w:id="28" w:author="Georgios KATSAROS" w:date="2016-09-14T19:08:00Z">
        <w:r>
          <w:rPr>
            <w:i/>
          </w:rPr>
          <w:t>No</w:t>
        </w:r>
      </w:ins>
      <w:proofErr w:type="spellEnd"/>
      <w:proofErr w:type="gramEnd"/>
      <w:r w:rsidR="002673C7" w:rsidRPr="002673C7">
        <w:rPr>
          <w:i/>
        </w:rPr>
        <w:t>)</w:t>
      </w:r>
      <w:r w:rsidR="00EF2546">
        <w:t xml:space="preserve"> obstacles </w:t>
      </w:r>
      <w:del w:id="29" w:author="Georgios KATSAROS" w:date="2016-09-14T21:12:00Z">
        <w:r w:rsidR="00EF2546" w:rsidDel="00657509">
          <w:delText xml:space="preserve">in </w:delText>
        </w:r>
      </w:del>
      <w:ins w:id="30" w:author="Georgios KATSAROS" w:date="2016-09-14T21:12:00Z">
        <w:r w:rsidR="00657509">
          <w:t>for</w:t>
        </w:r>
        <w:r w:rsidR="00657509">
          <w:t xml:space="preserve"> </w:t>
        </w:r>
      </w:ins>
      <w:r w:rsidR="00EF2546">
        <w:t xml:space="preserve">realizing </w:t>
      </w:r>
      <w:del w:id="31" w:author="Georgios KATSAROS" w:date="2016-09-14T19:09:00Z">
        <w:r w:rsidR="00EF2546" w:rsidDel="00E97BE5">
          <w:delText xml:space="preserve">the </w:delText>
        </w:r>
      </w:del>
      <w:ins w:id="32" w:author="Georgios KATSAROS" w:date="2016-09-14T19:09:00Z">
        <w:r>
          <w:t>a</w:t>
        </w:r>
        <w:r>
          <w:t xml:space="preserve"> </w:t>
        </w:r>
      </w:ins>
      <w:r w:rsidR="00EF2546">
        <w:t xml:space="preserve">usable quantum processor.  Several </w:t>
      </w:r>
      <w:r w:rsidR="000A7D7C">
        <w:t>different app</w:t>
      </w:r>
      <w:r w:rsidR="003F4C69">
        <w:t>roaches to a qubit realization</w:t>
      </w:r>
      <w:r w:rsidR="00EF2546">
        <w:t xml:space="preserve"> are </w:t>
      </w:r>
      <w:ins w:id="33" w:author="Georgios KATSAROS" w:date="2016-09-14T19:09:00Z">
        <w:r>
          <w:t>been followed worldwide</w:t>
        </w:r>
      </w:ins>
      <w:del w:id="34" w:author="Georgios KATSAROS" w:date="2016-09-14T19:09:00Z">
        <w:r w:rsidR="00EF2546" w:rsidDel="00E97BE5">
          <w:delText>offered</w:delText>
        </w:r>
      </w:del>
      <w:r w:rsidR="003F4C69">
        <w:t xml:space="preserve">. </w:t>
      </w:r>
      <w:del w:id="35" w:author="Georgios KATSAROS" w:date="2016-09-14T19:09:00Z">
        <w:r w:rsidR="008C2497" w:rsidDel="00E97BE5">
          <w:delText xml:space="preserve">An </w:delText>
        </w:r>
      </w:del>
      <w:ins w:id="36" w:author="Georgios KATSAROS" w:date="2016-09-14T19:09:00Z">
        <w:r>
          <w:t>The</w:t>
        </w:r>
        <w:r>
          <w:t xml:space="preserve"> </w:t>
        </w:r>
      </w:ins>
      <w:r w:rsidR="008C2497">
        <w:t>a</w:t>
      </w:r>
      <w:r w:rsidR="003F4C69">
        <w:t xml:space="preserve">pproach in our group </w:t>
      </w:r>
      <w:del w:id="37" w:author="Georgios KATSAROS" w:date="2016-09-14T19:29:00Z">
        <w:r w:rsidR="003F4C69" w:rsidDel="005626D1">
          <w:delText>is based</w:delText>
        </w:r>
      </w:del>
      <w:ins w:id="38" w:author="Georgios KATSAROS" w:date="2016-09-14T19:29:00Z">
        <w:r w:rsidR="005626D1">
          <w:t>bases</w:t>
        </w:r>
      </w:ins>
      <w:r w:rsidR="003F4C69">
        <w:t xml:space="preserve"> on</w:t>
      </w:r>
      <w:r w:rsidR="00720C75">
        <w:t xml:space="preserve"> </w:t>
      </w:r>
      <w:r w:rsidR="008C2497">
        <w:t xml:space="preserve">the </w:t>
      </w:r>
      <w:ins w:id="39" w:author="Georgios KATSAROS" w:date="2016-09-14T19:28:00Z">
        <w:r w:rsidR="005626D1">
          <w:t xml:space="preserve">spin of a </w:t>
        </w:r>
      </w:ins>
      <w:r w:rsidR="00720C75">
        <w:t xml:space="preserve">hole </w:t>
      </w:r>
      <w:del w:id="40" w:author="Georgios KATSAROS" w:date="2016-09-14T19:28:00Z">
        <w:r w:rsidR="00720C75" w:rsidDel="005626D1">
          <w:delText>spin</w:delText>
        </w:r>
        <w:r w:rsidR="003F4C69" w:rsidDel="005626D1">
          <w:delText xml:space="preserve"> </w:delText>
        </w:r>
      </w:del>
      <w:ins w:id="41" w:author="Georgios KATSAROS" w:date="2016-09-14T19:09:00Z">
        <w:r>
          <w:t xml:space="preserve">confined </w:t>
        </w:r>
      </w:ins>
      <w:r w:rsidR="00720C75">
        <w:t xml:space="preserve">in </w:t>
      </w:r>
      <w:r w:rsidR="00EF2546">
        <w:t xml:space="preserve">silicon germanium </w:t>
      </w:r>
      <w:del w:id="42" w:author="Georgios KATSAROS" w:date="2016-09-14T19:09:00Z">
        <w:r w:rsidR="00CF1C5A" w:rsidDel="00E97BE5">
          <w:delText>semiconductor material</w:delText>
        </w:r>
      </w:del>
      <w:ins w:id="43" w:author="Georgios KATSAROS" w:date="2016-09-14T19:09:00Z">
        <w:r>
          <w:t>quantum dots</w:t>
        </w:r>
      </w:ins>
      <w:r w:rsidR="00CF1C5A">
        <w:t>. D</w:t>
      </w:r>
      <w:r w:rsidR="00EF2546">
        <w:t>ue to</w:t>
      </w:r>
      <w:r w:rsidR="003F4C69">
        <w:t xml:space="preserve"> </w:t>
      </w:r>
      <w:r w:rsidR="00302240">
        <w:t xml:space="preserve">the </w:t>
      </w:r>
      <w:r w:rsidR="003F4C69">
        <w:t xml:space="preserve">low hyperfine </w:t>
      </w:r>
      <w:r w:rsidR="006F33E8">
        <w:t xml:space="preserve">interaction </w:t>
      </w:r>
      <w:r w:rsidR="003F4C69">
        <w:t>and high spin-orbit coupli</w:t>
      </w:r>
      <w:r w:rsidR="00EF2546">
        <w:t xml:space="preserve">ng for heavy </w:t>
      </w:r>
      <w:r w:rsidR="00CF1C5A">
        <w:t>holes in germanium</w:t>
      </w:r>
      <w:r w:rsidR="00EF2546">
        <w:t xml:space="preserve"> </w:t>
      </w:r>
      <w:ins w:id="44" w:author="Georgios KATSAROS" w:date="2016-09-14T19:10:00Z">
        <w:r>
          <w:t xml:space="preserve">a </w:t>
        </w:r>
      </w:ins>
      <w:r w:rsidR="00EF2546" w:rsidRPr="002673C7">
        <w:t>high</w:t>
      </w:r>
      <w:r w:rsidR="003F4C69" w:rsidRPr="002673C7">
        <w:t xml:space="preserve"> coherence vs manipu</w:t>
      </w:r>
      <w:r w:rsidR="00EF2546" w:rsidRPr="002673C7">
        <w:t>lation time ratio</w:t>
      </w:r>
      <w:r w:rsidR="00CF1C5A">
        <w:t xml:space="preserve"> is expected</w:t>
      </w:r>
      <w:r w:rsidR="00EF2546">
        <w:t xml:space="preserve">. </w:t>
      </w:r>
      <w:ins w:id="45" w:author="Georgios KATSAROS" w:date="2016-09-14T19:10:00Z">
        <w:r>
          <w:t xml:space="preserve">Furthermore </w:t>
        </w:r>
      </w:ins>
      <w:del w:id="46" w:author="Georgios KATSAROS" w:date="2016-09-14T19:10:00Z">
        <w:r w:rsidR="002673C7" w:rsidDel="00E97BE5">
          <w:delText xml:space="preserve">Nanofabrication </w:delText>
        </w:r>
      </w:del>
      <w:r w:rsidR="002673C7" w:rsidRPr="00720C75">
        <w:t>compatibility of silicon germanium with</w:t>
      </w:r>
      <w:r w:rsidR="002673C7">
        <w:t xml:space="preserve"> the</w:t>
      </w:r>
      <w:r w:rsidR="002673C7" w:rsidRPr="00720C75">
        <w:t xml:space="preserve"> CMOS </w:t>
      </w:r>
      <w:del w:id="47" w:author="Georgios KATSAROS" w:date="2016-09-14T19:10:00Z">
        <w:r w:rsidR="002673C7" w:rsidRPr="00720C75" w:rsidDel="00E97BE5">
          <w:delText>industry</w:delText>
        </w:r>
        <w:r w:rsidR="002673C7" w:rsidDel="00E97BE5">
          <w:delText xml:space="preserve"> fabrication </w:delText>
        </w:r>
      </w:del>
      <w:r w:rsidR="002673C7">
        <w:t>process</w:t>
      </w:r>
      <w:ins w:id="48" w:author="Georgios KATSAROS" w:date="2016-09-14T19:10:00Z">
        <w:r>
          <w:t>es</w:t>
        </w:r>
      </w:ins>
      <w:r w:rsidR="002673C7">
        <w:t xml:space="preserve"> helps to solve one part of the scalability issue. </w:t>
      </w:r>
      <w:ins w:id="49" w:author="Georgios KATSAROS" w:date="2016-09-14T19:29:00Z">
        <w:r w:rsidR="005626D1">
          <w:t xml:space="preserve">The </w:t>
        </w:r>
      </w:ins>
      <w:del w:id="50" w:author="Georgios KATSAROS" w:date="2016-09-14T19:29:00Z">
        <w:r w:rsidR="00CD2A5C" w:rsidDel="005626D1">
          <w:delText>P</w:delText>
        </w:r>
      </w:del>
      <w:ins w:id="51" w:author="Georgios KATSAROS" w:date="2016-09-14T19:29:00Z">
        <w:r w:rsidR="005626D1">
          <w:t>p</w:t>
        </w:r>
      </w:ins>
      <w:r w:rsidR="00CD2A5C">
        <w:t xml:space="preserve">reviously listed </w:t>
      </w:r>
      <w:del w:id="52" w:author="Georgios KATSAROS" w:date="2016-09-14T19:17:00Z">
        <w:r w:rsidR="00CD2A5C" w:rsidDel="00AC2CAB">
          <w:delText xml:space="preserve">theoretically predicted </w:delText>
        </w:r>
      </w:del>
      <w:r w:rsidR="00CD2A5C">
        <w:t xml:space="preserve">advantages of the spin qubit </w:t>
      </w:r>
      <w:del w:id="53" w:author="Georgios KATSAROS" w:date="2016-09-14T19:29:00Z">
        <w:r w:rsidR="00CD2A5C" w:rsidDel="005626D1">
          <w:delText>realization approach used</w:delText>
        </w:r>
      </w:del>
      <w:ins w:id="54" w:author="Georgios KATSAROS" w:date="2016-09-14T19:29:00Z">
        <w:r w:rsidR="005626D1">
          <w:t>studied</w:t>
        </w:r>
      </w:ins>
      <w:r w:rsidR="00CD2A5C">
        <w:t xml:space="preserve"> in our scientific group, makes me motivated to work on solving the other part of the scalability issue related to the qubit state </w:t>
      </w:r>
      <w:proofErr w:type="spellStart"/>
      <w:r w:rsidR="00CD2A5C">
        <w:t>readout</w:t>
      </w:r>
      <w:ins w:id="55" w:author="Georgios KATSAROS" w:date="2016-09-14T19:30:00Z">
        <w:r w:rsidR="005626D1">
          <w:t>.</w:t>
        </w:r>
      </w:ins>
      <w:del w:id="56" w:author="Georgios KATSAROS" w:date="2016-09-14T19:30:00Z">
        <w:r w:rsidR="00C2507C" w:rsidDel="005626D1">
          <w:delText xml:space="preserve">, to be able to prove these theoretical advantages </w:delText>
        </w:r>
        <w:r w:rsidR="00CD2A5C" w:rsidDel="005626D1">
          <w:delText>experimentally.</w:delText>
        </w:r>
      </w:del>
      <w:ins w:id="57" w:author="Georgios KATSAROS" w:date="2016-09-14T19:31:00Z">
        <w:r w:rsidR="005626D1">
          <w:t>A</w:t>
        </w:r>
      </w:ins>
      <w:proofErr w:type="spellEnd"/>
      <w:r w:rsidR="00CD2A5C">
        <w:t xml:space="preserve"> “</w:t>
      </w:r>
      <w:del w:id="58" w:author="Georgios KATSAROS" w:date="2016-09-14T19:31:00Z">
        <w:r w:rsidR="00CD2A5C" w:rsidDel="005626D1">
          <w:delText xml:space="preserve">Scalability </w:delText>
        </w:r>
      </w:del>
      <w:ins w:id="59" w:author="Georgios KATSAROS" w:date="2016-09-14T19:31:00Z">
        <w:r w:rsidR="005626D1">
          <w:t>s</w:t>
        </w:r>
        <w:r w:rsidR="005626D1">
          <w:t xml:space="preserve">calability </w:t>
        </w:r>
      </w:ins>
      <w:r w:rsidR="00CD2A5C">
        <w:t xml:space="preserve">friendly” state readout can be achieved by using </w:t>
      </w:r>
      <w:ins w:id="60" w:author="Georgios KATSAROS" w:date="2016-09-14T19:31:00Z">
        <w:r w:rsidR="005626D1">
          <w:t xml:space="preserve">the </w:t>
        </w:r>
      </w:ins>
      <w:r w:rsidR="00CD2A5C">
        <w:t xml:space="preserve">already predefined gates for sensing </w:t>
      </w:r>
      <w:del w:id="61" w:author="Georgios KATSAROS" w:date="2016-09-14T19:31:00Z">
        <w:r w:rsidR="00CD2A5C" w:rsidDel="005626D1">
          <w:delText xml:space="preserve">a </w:delText>
        </w:r>
      </w:del>
      <w:ins w:id="62" w:author="Georgios KATSAROS" w:date="2016-09-14T19:31:00Z">
        <w:r w:rsidR="005626D1">
          <w:t>the</w:t>
        </w:r>
        <w:r w:rsidR="005626D1">
          <w:t xml:space="preserve"> </w:t>
        </w:r>
      </w:ins>
      <w:r w:rsidR="00CD2A5C">
        <w:t xml:space="preserve">state of </w:t>
      </w:r>
      <w:del w:id="63" w:author="Georgios KATSAROS" w:date="2016-09-14T19:31:00Z">
        <w:r w:rsidR="00CD2A5C" w:rsidDel="005626D1">
          <w:delText xml:space="preserve">a </w:delText>
        </w:r>
      </w:del>
      <w:ins w:id="64" w:author="Georgios KATSAROS" w:date="2016-09-14T19:31:00Z">
        <w:r w:rsidR="005626D1">
          <w:t>the</w:t>
        </w:r>
        <w:r w:rsidR="005626D1">
          <w:t xml:space="preserve"> </w:t>
        </w:r>
      </w:ins>
      <w:r w:rsidR="00CD2A5C">
        <w:t>qubit</w:t>
      </w:r>
      <w:ins w:id="65" w:author="Georgios KATSAROS" w:date="2016-09-14T19:31:00Z">
        <w:r w:rsidR="005626D1">
          <w:t>.</w:t>
        </w:r>
      </w:ins>
      <w:del w:id="66" w:author="Georgios KATSAROS" w:date="2016-09-14T19:31:00Z">
        <w:r w:rsidR="00CD2A5C" w:rsidDel="005626D1">
          <w:delText xml:space="preserve"> instead of </w:delText>
        </w:r>
        <w:r w:rsidR="00791652" w:rsidDel="005626D1">
          <w:delText xml:space="preserve">a </w:delText>
        </w:r>
        <w:r w:rsidR="00CD2A5C" w:rsidDel="005626D1">
          <w:delText>conventional charge sensor readout technique</w:delText>
        </w:r>
        <w:r w:rsidR="00791652" w:rsidDel="005626D1">
          <w:delText xml:space="preserve"> which is invasive</w:delText>
        </w:r>
        <w:r w:rsidR="00CD2A5C" w:rsidDel="005626D1">
          <w:delText>.</w:delText>
        </w:r>
      </w:del>
      <w:r w:rsidR="00791652">
        <w:t xml:space="preserve"> Such a state readout technique is called </w:t>
      </w:r>
      <w:r w:rsidR="00302240">
        <w:t xml:space="preserve">a </w:t>
      </w:r>
      <w:r w:rsidR="00791652">
        <w:t xml:space="preserve">gate reflectometry which is also the </w:t>
      </w:r>
      <w:ins w:id="67" w:author="Georgios KATSAROS" w:date="2016-09-14T19:18:00Z">
        <w:r w:rsidR="00AC2CAB">
          <w:t xml:space="preserve">in </w:t>
        </w:r>
      </w:ins>
      <w:r w:rsidR="00791652">
        <w:t xml:space="preserve">title of this project. </w:t>
      </w:r>
      <w:moveToRangeStart w:id="68" w:author="Georgios KATSAROS" w:date="2016-09-14T19:34:00Z" w:name="move461645009"/>
      <w:moveTo w:id="69" w:author="Georgios KATSAROS" w:date="2016-09-14T19:34:00Z">
        <w:r w:rsidR="004B1ACE">
          <w:t xml:space="preserve">If it proves to be very sensitive, as we expect, it would </w:t>
        </w:r>
      </w:moveTo>
      <w:ins w:id="70" w:author="Georgios KATSAROS" w:date="2016-09-14T21:14:00Z">
        <w:r w:rsidR="00657509">
          <w:t xml:space="preserve">enable </w:t>
        </w:r>
        <w:proofErr w:type="spellStart"/>
        <w:r w:rsidR="00657509">
          <w:t>me</w:t>
        </w:r>
      </w:ins>
      <w:moveTo w:id="71" w:author="Georgios KATSAROS" w:date="2016-09-14T19:34:00Z">
        <w:del w:id="72" w:author="Georgios KATSAROS" w:date="2016-09-14T21:14:00Z">
          <w:r w:rsidR="004B1ACE" w:rsidDel="00657509">
            <w:delText xml:space="preserve">enable our group and me </w:delText>
          </w:r>
        </w:del>
        <w:r w:rsidR="004B1ACE">
          <w:t>to</w:t>
        </w:r>
        <w:proofErr w:type="spellEnd"/>
        <w:r w:rsidR="004B1ACE">
          <w:t xml:space="preserve"> move towards performing experiments to determine the characteristic spin lifetimes of the silicon germanium nanowire based double quantum dot qubit. Namely, the spin relaxation time</w:t>
        </w:r>
        <w:r w:rsidR="004B1ACE" w:rsidRPr="008649B3">
          <w:t xml:space="preserve"> </w:t>
        </w:r>
        <w:r w:rsidR="004B1ACE">
          <w:t>T</w:t>
        </w:r>
        <w:r w:rsidR="004B1ACE">
          <w:rPr>
            <w:vertAlign w:val="subscript"/>
          </w:rPr>
          <w:t>1</w:t>
        </w:r>
        <w:r w:rsidR="004B1ACE">
          <w:t>, the spin dephasing time T</w:t>
        </w:r>
        <w:r w:rsidR="004B1ACE">
          <w:rPr>
            <w:vertAlign w:val="subscript"/>
          </w:rPr>
          <w:t>2</w:t>
        </w:r>
        <w:r w:rsidR="004B1ACE">
          <w:rPr>
            <w:vertAlign w:val="superscript"/>
          </w:rPr>
          <w:t>*</w:t>
        </w:r>
        <w:r w:rsidR="004B1ACE">
          <w:t xml:space="preserve">, the spin echo </w:t>
        </w:r>
        <w:proofErr w:type="gramStart"/>
        <w:r w:rsidR="004B1ACE">
          <w:t>T</w:t>
        </w:r>
        <w:r w:rsidR="004B1ACE">
          <w:rPr>
            <w:vertAlign w:val="subscript"/>
          </w:rPr>
          <w:t>2</w:t>
        </w:r>
        <w:r w:rsidR="004B1ACE">
          <w:rPr>
            <w:vertAlign w:val="superscript"/>
          </w:rPr>
          <w:t xml:space="preserve">ECHO </w:t>
        </w:r>
        <w:r w:rsidR="004B1ACE">
          <w:t xml:space="preserve"> time</w:t>
        </w:r>
        <w:proofErr w:type="gramEnd"/>
        <w:r w:rsidR="004B1ACE">
          <w:t xml:space="preserve"> and the CPMG T</w:t>
        </w:r>
        <w:r w:rsidR="004B1ACE">
          <w:rPr>
            <w:vertAlign w:val="subscript"/>
          </w:rPr>
          <w:t>2</w:t>
        </w:r>
        <w:r w:rsidR="004B1ACE">
          <w:rPr>
            <w:vertAlign w:val="superscript"/>
          </w:rPr>
          <w:t>CPMG</w:t>
        </w:r>
        <w:r w:rsidR="004B1ACE">
          <w:t xml:space="preserve"> time.</w:t>
        </w:r>
      </w:moveTo>
      <w:moveToRangeEnd w:id="68"/>
    </w:p>
    <w:p w:rsidR="002266D2" w:rsidRDefault="00F04978" w:rsidP="00CD2A5C">
      <w:r>
        <w:t xml:space="preserve">In my previous work as a research assistant in the group of dr.sc. Georgios Katsaros I started working on the development of an </w:t>
      </w:r>
      <w:proofErr w:type="spellStart"/>
      <w:r>
        <w:t>ohmic</w:t>
      </w:r>
      <w:proofErr w:type="spellEnd"/>
      <w:r>
        <w:t xml:space="preserve"> reflectometry system, which is </w:t>
      </w:r>
      <w:del w:id="73" w:author="Georgios KATSAROS" w:date="2016-09-14T21:16:00Z">
        <w:r w:rsidDel="00BC752C">
          <w:delText xml:space="preserve">a </w:delText>
        </w:r>
      </w:del>
      <w:r>
        <w:t>slightly different in respect to the gate reflectometry</w:t>
      </w:r>
      <w:ins w:id="74" w:author="Georgios KATSAROS" w:date="2016-09-14T19:32:00Z">
        <w:r w:rsidR="005626D1">
          <w:t xml:space="preserve">. This </w:t>
        </w:r>
      </w:ins>
      <w:ins w:id="75" w:author="Georgios KATSAROS" w:date="2016-09-14T21:16:00Z">
        <w:r w:rsidR="00BC752C">
          <w:t xml:space="preserve">system </w:t>
        </w:r>
      </w:ins>
      <w:ins w:id="76" w:author="Georgios KATSAROS" w:date="2016-09-14T19:32:00Z">
        <w:r w:rsidR="005626D1">
          <w:t>was used</w:t>
        </w:r>
      </w:ins>
      <w:del w:id="77" w:author="Georgios KATSAROS" w:date="2016-09-14T19:32:00Z">
        <w:r w:rsidDel="005626D1">
          <w:delText>,</w:delText>
        </w:r>
      </w:del>
      <w:r>
        <w:t xml:space="preserve"> for charge readout of </w:t>
      </w:r>
      <w:r w:rsidR="00302240">
        <w:t xml:space="preserve">the </w:t>
      </w:r>
      <w:r>
        <w:t xml:space="preserve">silicon germanium quantum dots. During </w:t>
      </w:r>
      <w:r>
        <w:lastRenderedPageBreak/>
        <w:t xml:space="preserve">this project I have gained some knowledge in </w:t>
      </w:r>
      <w:del w:id="78" w:author="Georgios KATSAROS" w:date="2016-09-14T19:32:00Z">
        <w:r w:rsidR="00302240" w:rsidDel="005626D1">
          <w:delText xml:space="preserve">a </w:delText>
        </w:r>
      </w:del>
      <w:r>
        <w:t xml:space="preserve">printed circuit board designs and </w:t>
      </w:r>
      <w:del w:id="79" w:author="Georgios KATSAROS" w:date="2016-09-14T19:32:00Z">
        <w:r w:rsidR="00302240" w:rsidDel="005626D1">
          <w:delText xml:space="preserve">a </w:delText>
        </w:r>
        <w:r w:rsidDel="005626D1">
          <w:delText>development</w:delText>
        </w:r>
      </w:del>
      <w:ins w:id="80" w:author="Georgios KATSAROS" w:date="2016-09-14T19:32:00Z">
        <w:r w:rsidR="005626D1">
          <w:t>in developing</w:t>
        </w:r>
      </w:ins>
      <w:r>
        <w:t xml:space="preserve"> </w:t>
      </w:r>
      <w:del w:id="81" w:author="Georgios KATSAROS" w:date="2016-09-14T19:32:00Z">
        <w:r w:rsidDel="005626D1">
          <w:delText xml:space="preserve">of </w:delText>
        </w:r>
      </w:del>
      <w:r>
        <w:t>python codes for controlling various DC and high frequency sign</w:t>
      </w:r>
      <w:r w:rsidR="00CF1C5A">
        <w:t>al instruments</w:t>
      </w:r>
      <w:r>
        <w:t xml:space="preserve">. I also performed 4 Kelvin measurements on </w:t>
      </w:r>
      <w:del w:id="82" w:author="Georgios KATSAROS" w:date="2016-09-14T19:32:00Z">
        <w:r w:rsidR="00302240" w:rsidDel="005626D1">
          <w:delText xml:space="preserve">the </w:delText>
        </w:r>
      </w:del>
      <w:ins w:id="83" w:author="Georgios KATSAROS" w:date="2016-09-14T19:32:00Z">
        <w:r w:rsidR="005626D1">
          <w:t>a</w:t>
        </w:r>
        <w:r w:rsidR="005626D1">
          <w:t xml:space="preserve"> </w:t>
        </w:r>
      </w:ins>
      <w:r>
        <w:t xml:space="preserve">single </w:t>
      </w:r>
      <w:proofErr w:type="gramStart"/>
      <w:r>
        <w:t>hole</w:t>
      </w:r>
      <w:proofErr w:type="gramEnd"/>
      <w:r>
        <w:t xml:space="preserve"> transistor based on </w:t>
      </w:r>
      <w:r w:rsidR="00302240">
        <w:t xml:space="preserve">the </w:t>
      </w:r>
      <w:r>
        <w:t xml:space="preserve">Ge hut-wire </w:t>
      </w:r>
      <w:r w:rsidR="00CF1C5A">
        <w:t>quantum dot</w:t>
      </w:r>
      <w:r>
        <w:t>s fabricated in our group by Hannes Watzinger.</w:t>
      </w:r>
      <w:r w:rsidR="002B4E25">
        <w:t xml:space="preserve"> In October 2015, and for three months, I went on a research visit to the Center for Quantum Devices</w:t>
      </w:r>
      <w:ins w:id="84" w:author="Georgios KATSAROS" w:date="2016-09-14T19:33:00Z">
        <w:r w:rsidR="005626D1">
          <w:t xml:space="preserve"> lead by Prof. Marcus at the </w:t>
        </w:r>
      </w:ins>
      <w:del w:id="85" w:author="Georgios KATSAROS" w:date="2016-09-14T19:33:00Z">
        <w:r w:rsidR="002B4E25" w:rsidDel="005626D1">
          <w:delText xml:space="preserve">, </w:delText>
        </w:r>
      </w:del>
      <w:r w:rsidR="002B4E25">
        <w:t>Niels Bohr Institute</w:t>
      </w:r>
      <w:ins w:id="86" w:author="Georgios KATSAROS" w:date="2016-09-14T19:33:00Z">
        <w:r w:rsidR="005626D1">
          <w:t xml:space="preserve"> in</w:t>
        </w:r>
      </w:ins>
      <w:del w:id="87" w:author="Georgios KATSAROS" w:date="2016-09-14T19:33:00Z">
        <w:r w:rsidR="002B4E25" w:rsidDel="005626D1">
          <w:delText>,</w:delText>
        </w:r>
      </w:del>
      <w:r w:rsidR="002B4E25">
        <w:t xml:space="preserve"> Copenhagen. I worked in the group of Ferdinand Kue</w:t>
      </w:r>
      <w:r w:rsidR="00302240">
        <w:t xml:space="preserve">mmeth. </w:t>
      </w:r>
      <w:del w:id="88" w:author="Georgios KATSAROS" w:date="2016-09-14T21:17:00Z">
        <w:r w:rsidR="00302240" w:rsidDel="00BC752C">
          <w:delText xml:space="preserve">This group is developing </w:delText>
        </w:r>
        <w:r w:rsidR="002B4E25" w:rsidDel="00BC752C">
          <w:delText xml:space="preserve">spin based qubits in GaAs and Si/SiGe lithographically defined double and triple QDs. They are one of the biggest and </w:delText>
        </w:r>
        <w:r w:rsidR="00302240" w:rsidDel="00BC752C">
          <w:delText xml:space="preserve">the </w:delText>
        </w:r>
        <w:r w:rsidR="002B4E25" w:rsidDel="00BC752C">
          <w:delText xml:space="preserve">most successful groups in the field of </w:delText>
        </w:r>
        <w:r w:rsidR="00302240" w:rsidDel="00BC752C">
          <w:delText xml:space="preserve">a </w:delText>
        </w:r>
        <w:r w:rsidR="002B4E25" w:rsidDel="00BC752C">
          <w:delText xml:space="preserve">quantum computation. </w:delText>
        </w:r>
      </w:del>
      <w:ins w:id="89" w:author="Georgios KATSAROS" w:date="2016-09-14T21:17:00Z">
        <w:r w:rsidR="00BC752C">
          <w:t>[</w:t>
        </w:r>
        <w:proofErr w:type="gramStart"/>
        <w:r w:rsidR="00BC752C">
          <w:t>to</w:t>
        </w:r>
        <w:proofErr w:type="gramEnd"/>
        <w:r w:rsidR="00BC752C">
          <w:t xml:space="preserve"> minimize copy paste </w:t>
        </w:r>
        <w:r w:rsidR="00BC752C">
          <w:sym w:font="Wingdings" w:char="F04A"/>
        </w:r>
        <w:r w:rsidR="00BC752C">
          <w:t xml:space="preserve"> ]</w:t>
        </w:r>
      </w:ins>
      <w:r w:rsidR="002B4E25">
        <w:t xml:space="preserve">During my research stay, I learned about </w:t>
      </w:r>
      <w:del w:id="90" w:author="Georgios KATSAROS" w:date="2016-09-14T21:17:00Z">
        <w:r w:rsidR="002B4E25" w:rsidDel="00BC752C">
          <w:delText>high end laboratory</w:delText>
        </w:r>
      </w:del>
      <w:ins w:id="91" w:author="Georgios KATSAROS" w:date="2016-09-14T21:17:00Z">
        <w:r w:rsidR="00BC752C">
          <w:t>state of the art</w:t>
        </w:r>
      </w:ins>
      <w:r w:rsidR="002B4E25">
        <w:t xml:space="preserve"> </w:t>
      </w:r>
      <w:ins w:id="92" w:author="Georgios KATSAROS" w:date="2016-09-14T21:17:00Z">
        <w:r w:rsidR="00BC752C">
          <w:t>instruments</w:t>
        </w:r>
      </w:ins>
      <w:del w:id="93" w:author="Georgios KATSAROS" w:date="2016-09-14T21:18:00Z">
        <w:r w:rsidR="002B4E25" w:rsidDel="00BC752C">
          <w:delText>equipment</w:delText>
        </w:r>
      </w:del>
      <w:r w:rsidR="002B4E25">
        <w:t xml:space="preserve"> including cryogen free dilution refrigerators, waveform and signal generators, RF equipment (amplifiers, filters, special type of coaxial cables</w:t>
      </w:r>
      <w:proofErr w:type="gramStart"/>
      <w:r w:rsidR="002B4E25">
        <w:t>… )</w:t>
      </w:r>
      <w:proofErr w:type="gramEnd"/>
      <w:ins w:id="94" w:author="Georgios KATSAROS" w:date="2016-09-14T21:18:00Z">
        <w:r w:rsidR="00BC752C">
          <w:t xml:space="preserve"> and had many interesting discussions about the physics of confined spins</w:t>
        </w:r>
      </w:ins>
      <w:r w:rsidR="002B4E25">
        <w:t>.</w:t>
      </w:r>
      <w:r w:rsidR="002266D2">
        <w:t xml:space="preserve"> </w:t>
      </w:r>
    </w:p>
    <w:p w:rsidR="00A813EF" w:rsidRDefault="002266D2" w:rsidP="00A813EF">
      <w:r>
        <w:t xml:space="preserve">Currently I am PhD student </w:t>
      </w:r>
      <w:del w:id="95" w:author="Georgios KATSAROS" w:date="2016-09-14T21:18:00Z">
        <w:r w:rsidDel="00BC752C">
          <w:delText>of the professor</w:delText>
        </w:r>
      </w:del>
      <w:ins w:id="96" w:author="Georgios KATSAROS" w:date="2016-09-14T21:18:00Z">
        <w:r w:rsidR="00BC752C">
          <w:t>in the group of</w:t>
        </w:r>
      </w:ins>
      <w:bookmarkStart w:id="97" w:name="_GoBack"/>
      <w:bookmarkEnd w:id="97"/>
      <w:r>
        <w:t xml:space="preserve"> Georgios Katsaros, at the Institute of Science and Technology (IST) in Austria. I</w:t>
      </w:r>
      <w:r w:rsidRPr="003A4D95">
        <w:t>t is</w:t>
      </w:r>
      <w:r>
        <w:t xml:space="preserve"> very international institution with very high and ambitious goals and it makes me happy to be a part of it. Senio</w:t>
      </w:r>
      <w:r w:rsidR="00CF1C5A">
        <w:t xml:space="preserve">r scientists here are highly qualified </w:t>
      </w:r>
      <w:r>
        <w:t xml:space="preserve">which </w:t>
      </w:r>
      <w:r w:rsidR="00CF1C5A">
        <w:t>has an impact on</w:t>
      </w:r>
      <w:r w:rsidR="00302240">
        <w:t xml:space="preserve"> the</w:t>
      </w:r>
      <w:r w:rsidR="00CF1C5A">
        <w:t xml:space="preserve"> </w:t>
      </w:r>
      <w:r>
        <w:t xml:space="preserve">development of </w:t>
      </w:r>
      <w:r w:rsidR="00CF1C5A">
        <w:t>my</w:t>
      </w:r>
      <w:r>
        <w:t xml:space="preserve"> </w:t>
      </w:r>
      <w:r w:rsidR="00CF1C5A">
        <w:t xml:space="preserve">scientific skills through </w:t>
      </w:r>
      <w:r w:rsidR="00C75502">
        <w:t xml:space="preserve">a </w:t>
      </w:r>
      <w:r w:rsidR="00CF1C5A">
        <w:t>direct communication, various talks and journal clubs organized at the institute</w:t>
      </w:r>
      <w:r>
        <w:t xml:space="preserve">. </w:t>
      </w:r>
      <w:r w:rsidR="0091101B">
        <w:t>Working on the gate reflectometry as a spin qubit rea</w:t>
      </w:r>
      <w:r>
        <w:t>dout system will involve expanding my</w:t>
      </w:r>
      <w:r w:rsidR="0091101B">
        <w:t xml:space="preserve"> knowledge in high frequency signal components (amplifiers, filters, attenuators, </w:t>
      </w:r>
      <w:proofErr w:type="gramStart"/>
      <w:r w:rsidR="0091101B">
        <w:t>coaxial</w:t>
      </w:r>
      <w:proofErr w:type="gramEnd"/>
      <w:r w:rsidR="0091101B">
        <w:t xml:space="preserve"> cables), high frequency circuit design and </w:t>
      </w:r>
      <w:r w:rsidR="006D33DD">
        <w:t xml:space="preserve">possibly </w:t>
      </w:r>
      <w:r w:rsidR="0091101B">
        <w:t>COMSOL simulations.</w:t>
      </w:r>
      <w:r w:rsidR="00A813EF">
        <w:t xml:space="preserve"> </w:t>
      </w:r>
      <w:moveFromRangeStart w:id="98" w:author="Georgios KATSAROS" w:date="2016-09-14T19:34:00Z" w:name="move461645009"/>
      <w:moveFrom w:id="99" w:author="Georgios KATSAROS" w:date="2016-09-14T19:34:00Z">
        <w:r w:rsidR="00CF1C5A" w:rsidDel="004B1ACE">
          <w:t>If it</w:t>
        </w:r>
        <w:r w:rsidR="00A813EF" w:rsidDel="004B1ACE">
          <w:t xml:space="preserve"> proves to be very sensitive</w:t>
        </w:r>
        <w:r w:rsidR="00CF1C5A" w:rsidDel="004B1ACE">
          <w:t xml:space="preserve">, as we expect, it </w:t>
        </w:r>
        <w:r w:rsidR="00A813EF" w:rsidDel="004B1ACE">
          <w:t>would enable our group and me to move towards performing experiments to determine the characteristic spin lifetimes of the silicon germanium nanowire based double quantum dot qubit. Namely, the spin relaxation time</w:t>
        </w:r>
        <w:r w:rsidR="00A813EF" w:rsidRPr="008649B3" w:rsidDel="004B1ACE">
          <w:t xml:space="preserve"> </w:t>
        </w:r>
        <w:r w:rsidR="00A813EF" w:rsidDel="004B1ACE">
          <w:t>T</w:t>
        </w:r>
        <w:r w:rsidR="00A813EF" w:rsidDel="004B1ACE">
          <w:rPr>
            <w:vertAlign w:val="subscript"/>
          </w:rPr>
          <w:t>1</w:t>
        </w:r>
        <w:r w:rsidR="00A813EF" w:rsidDel="004B1ACE">
          <w:t>, the spin dephasing time T</w:t>
        </w:r>
        <w:r w:rsidR="00A813EF" w:rsidDel="004B1ACE">
          <w:rPr>
            <w:vertAlign w:val="subscript"/>
          </w:rPr>
          <w:t>2</w:t>
        </w:r>
        <w:r w:rsidR="00A813EF" w:rsidDel="004B1ACE">
          <w:rPr>
            <w:vertAlign w:val="superscript"/>
          </w:rPr>
          <w:t>*</w:t>
        </w:r>
        <w:r w:rsidR="00A813EF" w:rsidDel="004B1ACE">
          <w:t>, the spin echo T</w:t>
        </w:r>
        <w:r w:rsidR="00A813EF" w:rsidDel="004B1ACE">
          <w:rPr>
            <w:vertAlign w:val="subscript"/>
          </w:rPr>
          <w:t>2</w:t>
        </w:r>
        <w:r w:rsidR="00A813EF" w:rsidDel="004B1ACE">
          <w:rPr>
            <w:vertAlign w:val="superscript"/>
          </w:rPr>
          <w:t xml:space="preserve">ECHO </w:t>
        </w:r>
        <w:r w:rsidR="00A813EF" w:rsidDel="004B1ACE">
          <w:t xml:space="preserve"> time and the CPMG T</w:t>
        </w:r>
        <w:r w:rsidR="00A813EF" w:rsidDel="004B1ACE">
          <w:rPr>
            <w:vertAlign w:val="subscript"/>
          </w:rPr>
          <w:t>2</w:t>
        </w:r>
        <w:r w:rsidR="00A813EF" w:rsidDel="004B1ACE">
          <w:rPr>
            <w:vertAlign w:val="superscript"/>
          </w:rPr>
          <w:t>CPMG</w:t>
        </w:r>
        <w:r w:rsidR="00A813EF" w:rsidDel="004B1ACE">
          <w:t xml:space="preserve"> time</w:t>
        </w:r>
        <w:del w:id="100" w:author="Georgios KATSAROS" w:date="2016-09-14T19:35:00Z">
          <w:r w:rsidR="00A813EF" w:rsidDel="004B1ACE">
            <w:delText xml:space="preserve">. </w:delText>
          </w:r>
        </w:del>
      </w:moveFrom>
      <w:moveFromRangeEnd w:id="98"/>
      <w:del w:id="101" w:author="Georgios KATSAROS" w:date="2016-09-14T19:35:00Z">
        <w:r w:rsidR="00A813EF" w:rsidDel="004B1ACE">
          <w:delText>With o</w:delText>
        </w:r>
        <w:r w:rsidR="00CF1C5A" w:rsidDel="004B1ACE">
          <w:delText xml:space="preserve">verall knowledge gained from </w:delText>
        </w:r>
        <w:r w:rsidR="00A813EF" w:rsidDel="004B1ACE">
          <w:delText xml:space="preserve">the gate reflectometry </w:delText>
        </w:r>
        <w:r w:rsidR="00CF1C5A" w:rsidDel="004B1ACE">
          <w:delText xml:space="preserve">design </w:delText>
        </w:r>
        <w:r w:rsidR="00A813EF" w:rsidDel="004B1ACE">
          <w:delText xml:space="preserve">and </w:delText>
        </w:r>
        <w:r w:rsidR="00CF1C5A" w:rsidDel="004B1ACE">
          <w:delText xml:space="preserve">from performing </w:delText>
        </w:r>
        <w:r w:rsidR="00A813EF" w:rsidDel="004B1ACE">
          <w:delText>all</w:delText>
        </w:r>
        <w:r w:rsidR="00C2507C" w:rsidDel="004B1ACE">
          <w:delText xml:space="preserve"> above</w:delText>
        </w:r>
        <w:r w:rsidR="00A813EF" w:rsidDel="004B1ACE">
          <w:delText xml:space="preserve"> listed experiments</w:delText>
        </w:r>
        <w:r w:rsidR="00CF1C5A" w:rsidDel="004B1ACE">
          <w:delText>,</w:delText>
        </w:r>
        <w:r w:rsidR="00A813EF" w:rsidDel="004B1ACE">
          <w:delText xml:space="preserve"> </w:delText>
        </w:r>
        <w:r w:rsidR="00CF1C5A" w:rsidDel="004B1ACE">
          <w:delText xml:space="preserve">I </w:delText>
        </w:r>
        <w:r w:rsidR="00A813EF" w:rsidDel="004B1ACE">
          <w:delText>hope I can be a good candidate to continue my work in the emerging area of quantum computation</w:delText>
        </w:r>
        <w:r w:rsidR="00CF1C5A" w:rsidDel="004B1ACE">
          <w:delText>,</w:delText>
        </w:r>
        <w:r w:rsidR="00A813EF" w:rsidDel="004B1ACE">
          <w:delText xml:space="preserve"> after my PhD.</w:delText>
        </w:r>
      </w:del>
    </w:p>
    <w:p w:rsidR="000402F3" w:rsidRDefault="000402F3" w:rsidP="00A813EF">
      <w:del w:id="102" w:author="Georgios KATSAROS" w:date="2016-09-14T19:35:00Z">
        <w:r w:rsidDel="004B1ACE">
          <w:delText>The DOC fel</w:delText>
        </w:r>
        <w:r w:rsidR="005C6D85" w:rsidDel="004B1ACE">
          <w:delText xml:space="preserve">lowship would enable us to buy the necessary laboratory equipment for performing previously listed experiments for determination of the characteristic spin lifetimes. Namely, </w:delText>
        </w:r>
        <w:r w:rsidR="00C75502" w:rsidDel="004B1ACE">
          <w:delText xml:space="preserve">the </w:delText>
        </w:r>
        <w:r w:rsidR="005C6D85" w:rsidDel="004B1ACE">
          <w:delText xml:space="preserve">vector signal generator needed for performing qubit state manipulation and </w:delText>
        </w:r>
        <w:r w:rsidR="00C75502" w:rsidDel="004B1ACE">
          <w:delText xml:space="preserve">the </w:delText>
        </w:r>
        <w:r w:rsidR="005C6D85" w:rsidDel="004B1ACE">
          <w:delText>UHFLI (ultra-high frequency lock-in amplifier) w</w:delText>
        </w:r>
        <w:r w:rsidR="00C75502" w:rsidDel="004B1ACE">
          <w:delText>hich is needed for measuring a</w:delText>
        </w:r>
        <w:r w:rsidR="005C6D85" w:rsidDel="004B1ACE">
          <w:delText xml:space="preserve"> qubit state by sensing the gate reflectometry signal. </w:delText>
        </w:r>
      </w:del>
      <w:r w:rsidR="005C6D85">
        <w:t>Also, it would allow me to visit our colla</w:t>
      </w:r>
      <w:r w:rsidR="00C2507C">
        <w:t>borators in Copenhagen and it would enable other</w:t>
      </w:r>
      <w:r w:rsidR="005C6D85">
        <w:t xml:space="preserve"> scientific trips for enriching my scientific knowledge.</w:t>
      </w:r>
    </w:p>
    <w:p w:rsidR="00A813EF" w:rsidRDefault="005C6D85" w:rsidP="00A813EF">
      <w:r>
        <w:lastRenderedPageBreak/>
        <w:t xml:space="preserve"> </w:t>
      </w:r>
      <w:r w:rsidR="00A813EF">
        <w:t xml:space="preserve">  </w:t>
      </w:r>
      <w:ins w:id="103" w:author="Georgios KATSAROS" w:date="2016-09-14T19:35:00Z">
        <w:r w:rsidR="004B1ACE">
          <w:t>With overall knowledge gained from the gate reflectometry design and from performing all above listed experiments, I hope I can be a good candidate to continue my work in the emerging area of quantum computation, after my PhD.</w:t>
        </w:r>
      </w:ins>
    </w:p>
    <w:p w:rsidR="000E72D2" w:rsidRDefault="000E72D2" w:rsidP="00AC100B">
      <w:pPr>
        <w:rPr>
          <w:ins w:id="104" w:author="Georgios KATSAROS" w:date="2016-09-12T23:07:00Z"/>
        </w:rPr>
      </w:pPr>
      <w:ins w:id="105" w:author="Georgios KATSAROS" w:date="2016-09-12T23:07:00Z">
        <w:r>
          <w:t>So in my view the structure should be</w:t>
        </w:r>
      </w:ins>
    </w:p>
    <w:p w:rsidR="000E72D2" w:rsidRDefault="000E72D2">
      <w:pPr>
        <w:pStyle w:val="ListParagraph"/>
        <w:numPr>
          <w:ilvl w:val="0"/>
          <w:numId w:val="1"/>
        </w:numPr>
        <w:rPr>
          <w:ins w:id="106" w:author="Georgios KATSAROS" w:date="2016-09-12T23:08:00Z"/>
        </w:rPr>
        <w:pPrChange w:id="107" w:author="Georgios KATSAROS" w:date="2016-09-12T23:08:00Z">
          <w:pPr/>
        </w:pPrChange>
      </w:pPr>
      <w:ins w:id="108" w:author="Georgios KATSAROS" w:date="2016-09-12T23:08:00Z">
        <w:r>
          <w:t>What fascinates me about the field? Why does my profile fit well with this field</w:t>
        </w:r>
      </w:ins>
      <w:ins w:id="109" w:author="Georgios KATSAROS" w:date="2016-09-12T23:09:00Z">
        <w:r>
          <w:t>? Why do I think IST Austria is a good place to do my PhD?</w:t>
        </w:r>
      </w:ins>
    </w:p>
    <w:p w:rsidR="000E72D2" w:rsidRDefault="000E72D2">
      <w:pPr>
        <w:pStyle w:val="ListParagraph"/>
        <w:numPr>
          <w:ilvl w:val="0"/>
          <w:numId w:val="1"/>
        </w:numPr>
        <w:rPr>
          <w:ins w:id="110" w:author="Georgios KATSAROS" w:date="2016-09-12T23:09:00Z"/>
        </w:rPr>
        <w:pPrChange w:id="111" w:author="Georgios KATSAROS" w:date="2016-09-12T23:08:00Z">
          <w:pPr/>
        </w:pPrChange>
      </w:pPr>
      <w:ins w:id="112" w:author="Georgios KATSAROS" w:date="2016-09-12T23:08:00Z">
        <w:r>
          <w:t xml:space="preserve">What do I want to do </w:t>
        </w:r>
      </w:ins>
      <w:ins w:id="113" w:author="Georgios KATSAROS" w:date="2016-09-12T23:09:00Z">
        <w:r>
          <w:t xml:space="preserve">after my </w:t>
        </w:r>
        <w:proofErr w:type="spellStart"/>
        <w:r>
          <w:t>Phd</w:t>
        </w:r>
        <w:proofErr w:type="spellEnd"/>
        <w:r>
          <w:t>?</w:t>
        </w:r>
      </w:ins>
    </w:p>
    <w:p w:rsidR="000E72D2" w:rsidRDefault="000E72D2">
      <w:pPr>
        <w:pStyle w:val="ListParagraph"/>
        <w:numPr>
          <w:ilvl w:val="0"/>
          <w:numId w:val="1"/>
        </w:numPr>
        <w:pPrChange w:id="114" w:author="Georgios KATSAROS" w:date="2016-09-12T23:08:00Z">
          <w:pPr/>
        </w:pPrChange>
      </w:pPr>
      <w:ins w:id="115" w:author="Georgios KATSAROS" w:date="2016-09-12T23:09:00Z">
        <w:r>
          <w:t>Why will this fellowship help me in realizing b?</w:t>
        </w:r>
      </w:ins>
    </w:p>
    <w:p w:rsidR="00AC100B" w:rsidRDefault="00AC100B" w:rsidP="00AC100B"/>
    <w:p w:rsidR="00AC100B" w:rsidRDefault="00AC100B" w:rsidP="00AC100B"/>
    <w:sectPr w:rsidR="00AC10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077B9E"/>
    <w:multiLevelType w:val="hybridMultilevel"/>
    <w:tmpl w:val="3B3CC8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orgios KATSAROS">
    <w15:presenceInfo w15:providerId="AD" w15:userId="S-1-5-21-1803390964-2587139858-4034935123-20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3F2"/>
    <w:rsid w:val="00000645"/>
    <w:rsid w:val="000402F3"/>
    <w:rsid w:val="000763F2"/>
    <w:rsid w:val="000A7D7C"/>
    <w:rsid w:val="000E72D2"/>
    <w:rsid w:val="001E24C6"/>
    <w:rsid w:val="002266D2"/>
    <w:rsid w:val="002673C7"/>
    <w:rsid w:val="002B4E25"/>
    <w:rsid w:val="00302240"/>
    <w:rsid w:val="00302E7A"/>
    <w:rsid w:val="00390739"/>
    <w:rsid w:val="003A4D95"/>
    <w:rsid w:val="003C6EE5"/>
    <w:rsid w:val="003E453B"/>
    <w:rsid w:val="003F4C69"/>
    <w:rsid w:val="004B1ACE"/>
    <w:rsid w:val="00510A6A"/>
    <w:rsid w:val="005626D1"/>
    <w:rsid w:val="00586025"/>
    <w:rsid w:val="005C6D85"/>
    <w:rsid w:val="00657509"/>
    <w:rsid w:val="00661BAF"/>
    <w:rsid w:val="006D33DD"/>
    <w:rsid w:val="006E4903"/>
    <w:rsid w:val="006F33E8"/>
    <w:rsid w:val="00720C75"/>
    <w:rsid w:val="00791652"/>
    <w:rsid w:val="007C4DF8"/>
    <w:rsid w:val="00831BEE"/>
    <w:rsid w:val="00864AC6"/>
    <w:rsid w:val="008C2497"/>
    <w:rsid w:val="008F753A"/>
    <w:rsid w:val="0091101B"/>
    <w:rsid w:val="00A63B81"/>
    <w:rsid w:val="00A813EF"/>
    <w:rsid w:val="00AC100B"/>
    <w:rsid w:val="00AC2CAB"/>
    <w:rsid w:val="00AD0324"/>
    <w:rsid w:val="00AE4F2F"/>
    <w:rsid w:val="00B13FF3"/>
    <w:rsid w:val="00B36D09"/>
    <w:rsid w:val="00BC752C"/>
    <w:rsid w:val="00C2507C"/>
    <w:rsid w:val="00C35BE3"/>
    <w:rsid w:val="00C75502"/>
    <w:rsid w:val="00C92C07"/>
    <w:rsid w:val="00CD2A5C"/>
    <w:rsid w:val="00CF1C5A"/>
    <w:rsid w:val="00D81F77"/>
    <w:rsid w:val="00D830DB"/>
    <w:rsid w:val="00DD127D"/>
    <w:rsid w:val="00E9296C"/>
    <w:rsid w:val="00E96E16"/>
    <w:rsid w:val="00E97BE5"/>
    <w:rsid w:val="00EF2546"/>
    <w:rsid w:val="00F04978"/>
    <w:rsid w:val="00F24846"/>
    <w:rsid w:val="00FB2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801757-936C-4D81-9697-22E38EFC2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100B"/>
    <w:pPr>
      <w:spacing w:line="360" w:lineRule="auto"/>
      <w:jc w:val="both"/>
    </w:pPr>
  </w:style>
  <w:style w:type="paragraph" w:styleId="Heading1">
    <w:name w:val="heading 1"/>
    <w:basedOn w:val="Normal"/>
    <w:next w:val="Normal"/>
    <w:link w:val="Heading1Char"/>
    <w:uiPriority w:val="9"/>
    <w:qFormat/>
    <w:rsid w:val="00C35B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BE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E72D2"/>
    <w:pPr>
      <w:ind w:left="720"/>
      <w:contextualSpacing/>
    </w:pPr>
  </w:style>
  <w:style w:type="paragraph" w:styleId="BalloonText">
    <w:name w:val="Balloon Text"/>
    <w:basedOn w:val="Normal"/>
    <w:link w:val="BalloonTextChar"/>
    <w:uiPriority w:val="99"/>
    <w:semiHidden/>
    <w:unhideWhenUsed/>
    <w:rsid w:val="000E72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72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612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0A49D-FEE3-4DDB-80CA-501C65147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3</Pages>
  <Words>943</Words>
  <Characters>5380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IST Austria</Company>
  <LinksUpToDate>false</LinksUpToDate>
  <CharactersWithSpaces>6311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Josip KUKUCKA</dc:creator>
  <cp:keywords/>
  <dc:description/>
  <cp:lastModifiedBy>Georgios KATSAROS</cp:lastModifiedBy>
  <cp:revision>6</cp:revision>
  <dcterms:created xsi:type="dcterms:W3CDTF">2016-09-14T17:05:00Z</dcterms:created>
  <dcterms:modified xsi:type="dcterms:W3CDTF">2016-09-14T19:19:00Z</dcterms:modified>
</cp:coreProperties>
</file>