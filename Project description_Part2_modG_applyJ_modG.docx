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FA0" w:rsidRDefault="00213FA0" w:rsidP="003562C0">
      <w:pPr>
        <w:rPr>
          <w:b/>
        </w:rPr>
      </w:pPr>
      <w:r>
        <w:rPr>
          <w:b/>
        </w:rPr>
        <w:t>I</w:t>
      </w:r>
      <w:r w:rsidRPr="00213FA0">
        <w:rPr>
          <w:b/>
        </w:rPr>
        <w:t>nstrumentation setup</w:t>
      </w:r>
      <w:r>
        <w:rPr>
          <w:b/>
        </w:rPr>
        <w:t xml:space="preserve"> </w:t>
      </w:r>
    </w:p>
    <w:p w:rsidR="00213FA0" w:rsidRPr="00213FA0" w:rsidRDefault="006C3D79" w:rsidP="003562C0">
      <w:pPr>
        <w:rPr>
          <w:b/>
          <w:i/>
        </w:rPr>
      </w:pPr>
      <w:r w:rsidRPr="006C3D79">
        <w:rPr>
          <w:b/>
          <w:i/>
          <w:noProof/>
        </w:rPr>
        <w:drawing>
          <wp:anchor distT="0" distB="0" distL="114300" distR="114300" simplePos="0" relativeHeight="251674624" behindDoc="0" locked="0" layoutInCell="1" allowOverlap="1">
            <wp:simplePos x="0" y="0"/>
            <wp:positionH relativeFrom="column">
              <wp:align>center</wp:align>
            </wp:positionH>
            <wp:positionV relativeFrom="page">
              <wp:posOffset>1165225</wp:posOffset>
            </wp:positionV>
            <wp:extent cx="3567600" cy="4543200"/>
            <wp:effectExtent l="0" t="0" r="0" b="0"/>
            <wp:wrapSquare wrapText="bothSides"/>
            <wp:docPr id="3" name="Picture 3" descr="C:\Users\jkukucka\Documents\GitHub\Fellowship\Instrumentation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ukucka\Documents\GitHub\Fellowship\Instrumentation_set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7600" cy="45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AB3B6B">
      <w:pPr>
        <w:pStyle w:val="Heading4"/>
      </w:pPr>
    </w:p>
    <w:p w:rsidR="00213FA0" w:rsidRDefault="00213FA0" w:rsidP="00213FA0"/>
    <w:p w:rsidR="0004154C" w:rsidRDefault="0004154C" w:rsidP="00213FA0">
      <w:pPr>
        <w:pStyle w:val="Subtitle"/>
      </w:pPr>
    </w:p>
    <w:p w:rsidR="000C38A3" w:rsidRDefault="000C38A3" w:rsidP="00213FA0">
      <w:pPr>
        <w:pStyle w:val="Subtitle"/>
      </w:pPr>
    </w:p>
    <w:p w:rsidR="000C38A3" w:rsidRDefault="000C38A3" w:rsidP="00213FA0">
      <w:pPr>
        <w:pStyle w:val="Subtitle"/>
      </w:pPr>
    </w:p>
    <w:p w:rsidR="006C3D79" w:rsidRDefault="006C3D79" w:rsidP="00213FA0">
      <w:pPr>
        <w:pStyle w:val="Subtitle"/>
      </w:pPr>
    </w:p>
    <w:p w:rsidR="006C3D79" w:rsidRDefault="006C3D79" w:rsidP="00213FA0">
      <w:pPr>
        <w:pStyle w:val="Subtitle"/>
      </w:pPr>
    </w:p>
    <w:p w:rsidR="006C3D79" w:rsidRDefault="006C3D79" w:rsidP="00213FA0">
      <w:pPr>
        <w:pStyle w:val="Subtitle"/>
      </w:pPr>
    </w:p>
    <w:p w:rsidR="00651FC3" w:rsidRDefault="00213FA0" w:rsidP="00213FA0">
      <w:pPr>
        <w:pStyle w:val="Subtitle"/>
      </w:pPr>
      <w:r>
        <w:t>Figure 6: Simplified schematic of the overall measurement circuit</w:t>
      </w:r>
      <w:ins w:id="0" w:author="Georgios KATSAROS" w:date="2016-08-24T22:16:00Z">
        <w:r w:rsidR="00027AE5">
          <w:t xml:space="preserve"> </w:t>
        </w:r>
      </w:ins>
    </w:p>
    <w:p w:rsidR="0004154C" w:rsidRDefault="0004154C" w:rsidP="00651FC3"/>
    <w:p w:rsidR="0042482E" w:rsidRDefault="00651FC3" w:rsidP="007D4F02">
      <w:pPr>
        <w:pStyle w:val="ListParagraph"/>
        <w:rPr>
          <w:ins w:id="1" w:author="Georgios KATSAROS" w:date="2016-08-25T09:31:00Z"/>
        </w:rPr>
      </w:pPr>
      <w:r>
        <w:t xml:space="preserve">For conducting the measurements several instruments </w:t>
      </w:r>
      <w:r w:rsidR="0042482E">
        <w:t xml:space="preserve">have </w:t>
      </w:r>
      <w:r>
        <w:t xml:space="preserve">been used. </w:t>
      </w:r>
    </w:p>
    <w:p w:rsidR="0042482E" w:rsidRDefault="0042482E">
      <w:pPr>
        <w:pStyle w:val="ListParagraph"/>
        <w:rPr>
          <w:ins w:id="2" w:author="Georgios KATSAROS" w:date="2016-08-25T09:31:00Z"/>
        </w:rPr>
        <w:pPrChange w:id="3" w:author="Georgios KATSAROS" w:date="2016-08-25T09:31:00Z">
          <w:pPr/>
        </w:pPrChange>
      </w:pPr>
    </w:p>
    <w:p w:rsidR="0042482E" w:rsidRDefault="007D4F02" w:rsidP="007D4F02">
      <w:pPr>
        <w:pStyle w:val="ListParagraph"/>
        <w:numPr>
          <w:ilvl w:val="0"/>
          <w:numId w:val="21"/>
        </w:numPr>
      </w:pPr>
      <w:r>
        <w:t>R</w:t>
      </w:r>
      <w:r w:rsidR="00651FC3">
        <w:t>eflection coefficient</w:t>
      </w:r>
      <w:r>
        <w:t xml:space="preserve"> measurement</w:t>
      </w:r>
      <w:r w:rsidR="0042482E">
        <w:t xml:space="preserve">: </w:t>
      </w:r>
      <w:r w:rsidR="00651FC3">
        <w:t xml:space="preserve"> vector network analyzer (VNA) from Rohde and Schwarz, model ZNB20</w:t>
      </w:r>
    </w:p>
    <w:p w:rsidR="0042482E" w:rsidRDefault="00651FC3" w:rsidP="007D4F02">
      <w:pPr>
        <w:pStyle w:val="ListParagraph"/>
        <w:numPr>
          <w:ilvl w:val="0"/>
          <w:numId w:val="21"/>
        </w:numPr>
      </w:pPr>
      <w:r>
        <w:t>DC biasing of the single hole transistor</w:t>
      </w:r>
      <w:r w:rsidR="0042482E">
        <w:t xml:space="preserve">: </w:t>
      </w:r>
      <w:r>
        <w:t xml:space="preserve">auxiliary bias outputs of </w:t>
      </w:r>
      <w:r w:rsidR="00027AE5">
        <w:t xml:space="preserve">a </w:t>
      </w:r>
      <w:r>
        <w:t>Stanford Research SR830 lock</w:t>
      </w:r>
      <w:r w:rsidR="00027AE5">
        <w:t>-</w:t>
      </w:r>
      <w:r>
        <w:t xml:space="preserve">in amplifier </w:t>
      </w:r>
    </w:p>
    <w:p w:rsidR="0042482E" w:rsidRDefault="00651FC3" w:rsidP="007D4F02">
      <w:pPr>
        <w:pStyle w:val="ListParagraph"/>
        <w:numPr>
          <w:ilvl w:val="0"/>
          <w:numId w:val="21"/>
        </w:numPr>
      </w:pPr>
      <w:r>
        <w:t>DC current measurements</w:t>
      </w:r>
      <w:r w:rsidR="0042482E">
        <w:t>:</w:t>
      </w:r>
      <w:r>
        <w:t xml:space="preserve"> current amplifier from Stanford Research SR570 </w:t>
      </w:r>
    </w:p>
    <w:p w:rsidR="0042482E" w:rsidRDefault="00651FC3" w:rsidP="007D4F02">
      <w:pPr>
        <w:pStyle w:val="ListParagraph"/>
        <w:numPr>
          <w:ilvl w:val="0"/>
          <w:numId w:val="21"/>
        </w:numPr>
      </w:pPr>
      <w:r>
        <w:t xml:space="preserve">For attenuating </w:t>
      </w:r>
      <w:r w:rsidR="00027AE5">
        <w:t xml:space="preserve">the </w:t>
      </w:r>
      <w:r>
        <w:t>RF signal sent to</w:t>
      </w:r>
      <w:r w:rsidR="00453777">
        <w:t xml:space="preserve"> the sample</w:t>
      </w:r>
      <w:r w:rsidR="0042482E">
        <w:t>:</w:t>
      </w:r>
      <w:r w:rsidR="00453777">
        <w:t xml:space="preserve"> Minicircuit</w:t>
      </w:r>
      <w:r w:rsidR="002E6B01">
        <w:t>’s</w:t>
      </w:r>
      <w:r w:rsidR="00453777">
        <w:t xml:space="preserve"> attenuator</w:t>
      </w:r>
    </w:p>
    <w:p w:rsidR="00653E24" w:rsidRDefault="0042482E" w:rsidP="00653E24">
      <w:pPr>
        <w:pStyle w:val="ListParagraph"/>
        <w:numPr>
          <w:ilvl w:val="0"/>
          <w:numId w:val="21"/>
        </w:numPr>
      </w:pPr>
      <w:r>
        <w:t>F</w:t>
      </w:r>
      <w:r w:rsidR="00453777">
        <w:t xml:space="preserve">or </w:t>
      </w:r>
      <w:r w:rsidR="00651FC3">
        <w:t xml:space="preserve">amplifying </w:t>
      </w:r>
      <w:r>
        <w:t xml:space="preserve">the reflected from the sample </w:t>
      </w:r>
      <w:r w:rsidR="00453777">
        <w:t>RF signal</w:t>
      </w:r>
      <w:r>
        <w:t>:</w:t>
      </w:r>
      <w:r w:rsidR="007D4F02">
        <w:t xml:space="preserve"> </w:t>
      </w:r>
      <w:r w:rsidR="00453777">
        <w:t>series of Minicircuit’s and CITLF3 low noise amplifier</w:t>
      </w:r>
    </w:p>
    <w:p w:rsidR="00213FA0" w:rsidRPr="00651FC3" w:rsidRDefault="00453777" w:rsidP="00653E24">
      <w:pPr>
        <w:pStyle w:val="ListParagraph"/>
        <w:numPr>
          <w:ilvl w:val="0"/>
          <w:numId w:val="21"/>
        </w:numPr>
      </w:pPr>
      <w:r>
        <w:lastRenderedPageBreak/>
        <w:t>Instrument control and data retrieval to the PC</w:t>
      </w:r>
      <w:r w:rsidR="0042482E">
        <w:t>:</w:t>
      </w:r>
      <w:r>
        <w:t xml:space="preserve">  Python application.</w:t>
      </w:r>
    </w:p>
    <w:p w:rsidR="00C13C62" w:rsidRDefault="0053730E" w:rsidP="00AB3B6B">
      <w:pPr>
        <w:pStyle w:val="Heading4"/>
      </w:pPr>
      <w:r>
        <w:t>Germanium n</w:t>
      </w:r>
      <w:r w:rsidR="00C13C62">
        <w:t xml:space="preserve">anowire based, hole spin single </w:t>
      </w:r>
      <w:r>
        <w:t xml:space="preserve">quantum dot tuning and characterization with </w:t>
      </w:r>
      <w:r w:rsidR="0042482E">
        <w:t xml:space="preserve">the </w:t>
      </w:r>
      <w:r>
        <w:t xml:space="preserve">initial version reflectometry setup </w:t>
      </w:r>
    </w:p>
    <w:p w:rsidR="00600F2F" w:rsidRDefault="00600F2F" w:rsidP="00600F2F"/>
    <w:p w:rsidR="00600F2F" w:rsidRPr="00600F2F" w:rsidRDefault="00600F2F" w:rsidP="00600F2F">
      <w:r>
        <w:rPr>
          <w:noProof/>
        </w:rPr>
        <w:drawing>
          <wp:anchor distT="0" distB="0" distL="114300" distR="114300" simplePos="0" relativeHeight="251669504" behindDoc="0" locked="0" layoutInCell="1" allowOverlap="1">
            <wp:simplePos x="0" y="0"/>
            <wp:positionH relativeFrom="column">
              <wp:align>center</wp:align>
            </wp:positionH>
            <wp:positionV relativeFrom="paragraph">
              <wp:posOffset>2540</wp:posOffset>
            </wp:positionV>
            <wp:extent cx="2880000" cy="1429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80000" cy="1429200"/>
                    </a:xfrm>
                    <a:prstGeom prst="rect">
                      <a:avLst/>
                    </a:prstGeom>
                  </pic:spPr>
                </pic:pic>
              </a:graphicData>
            </a:graphic>
            <wp14:sizeRelH relativeFrom="margin">
              <wp14:pctWidth>0</wp14:pctWidth>
            </wp14:sizeRelH>
            <wp14:sizeRelV relativeFrom="margin">
              <wp14:pctHeight>0</wp14:pctHeight>
            </wp14:sizeRelV>
          </wp:anchor>
        </w:drawing>
      </w:r>
    </w:p>
    <w:p w:rsidR="00600F2F" w:rsidRDefault="00600F2F" w:rsidP="00600F2F">
      <w:pPr>
        <w:pStyle w:val="ListParagraph"/>
        <w:ind w:left="1440"/>
        <w:rPr>
          <w:i/>
        </w:rPr>
      </w:pPr>
    </w:p>
    <w:p w:rsidR="00600F2F" w:rsidRDefault="00600F2F" w:rsidP="00600F2F">
      <w:pPr>
        <w:pStyle w:val="ListParagraph"/>
        <w:ind w:left="1440"/>
        <w:rPr>
          <w:i/>
        </w:rPr>
      </w:pPr>
    </w:p>
    <w:p w:rsidR="00600F2F" w:rsidRDefault="00600F2F" w:rsidP="00600F2F">
      <w:pPr>
        <w:pStyle w:val="ListParagraph"/>
        <w:ind w:left="1440"/>
        <w:rPr>
          <w:i/>
        </w:rPr>
      </w:pPr>
    </w:p>
    <w:p w:rsidR="00600F2F" w:rsidRDefault="00600F2F" w:rsidP="00600F2F">
      <w:pPr>
        <w:pStyle w:val="ListParagraph"/>
        <w:ind w:left="1440"/>
        <w:rPr>
          <w:i/>
        </w:rPr>
      </w:pPr>
    </w:p>
    <w:p w:rsidR="00600F2F" w:rsidRPr="00600F2F" w:rsidRDefault="00600F2F" w:rsidP="00600F2F">
      <w:pPr>
        <w:pStyle w:val="Subtitle"/>
      </w:pPr>
      <w:r>
        <w:t xml:space="preserve">Figure 7: 3D model of </w:t>
      </w:r>
      <w:r w:rsidR="0042482E">
        <w:t xml:space="preserve">a </w:t>
      </w:r>
      <w:r>
        <w:t>silicon germanium nanowire</w:t>
      </w:r>
      <w:r w:rsidR="0042482E">
        <w:t>-</w:t>
      </w:r>
      <w:r>
        <w:t>based single quantum dot</w:t>
      </w:r>
      <w:r w:rsidR="007B31E0">
        <w:t xml:space="preserve"> sample</w:t>
      </w:r>
      <w:r w:rsidR="00E51A89">
        <w:t xml:space="preserve"> SHT</w:t>
      </w:r>
      <w:r w:rsidR="007B31E0">
        <w:t>,</w:t>
      </w:r>
      <w:r>
        <w:t xml:space="preserve"> designed by H. Watzinger. </w:t>
      </w:r>
      <w:r w:rsidR="0042482E">
        <w:t>A</w:t>
      </w:r>
      <w:r>
        <w:t xml:space="preserve"> single quantum dot </w:t>
      </w:r>
      <w:r w:rsidR="0042482E">
        <w:t xml:space="preserve">which confines holes </w:t>
      </w:r>
      <w:r>
        <w:t xml:space="preserve">is formed in the nanowire beneath the gate (green). </w:t>
      </w:r>
    </w:p>
    <w:p w:rsidR="00D13F7A" w:rsidRDefault="00D13F7A" w:rsidP="00D13F7A">
      <w:r>
        <w:t xml:space="preserve">The single hole transistor sample was fabricated by H. Watzinger and </w:t>
      </w:r>
      <w:r w:rsidR="0042482E">
        <w:t xml:space="preserve">the </w:t>
      </w:r>
      <w:r>
        <w:t xml:space="preserve">nanofabrication description can be found in [10]. </w:t>
      </w:r>
    </w:p>
    <w:p w:rsidR="00600F2F" w:rsidRDefault="005E2F77" w:rsidP="005E2F77">
      <w:r>
        <w:t xml:space="preserve">Using </w:t>
      </w:r>
      <w:r w:rsidR="00027AE5">
        <w:t xml:space="preserve">the </w:t>
      </w:r>
      <w:r>
        <w:t xml:space="preserve">setup described in </w:t>
      </w:r>
      <w:r w:rsidR="00444040">
        <w:t xml:space="preserve">the </w:t>
      </w:r>
      <w:r>
        <w:t xml:space="preserve">previous chapter, </w:t>
      </w:r>
      <w:r w:rsidR="00D13F7A">
        <w:t>the SHT</w:t>
      </w:r>
      <w:r>
        <w:t xml:space="preserve"> </w:t>
      </w:r>
      <w:r w:rsidR="00444040">
        <w:t xml:space="preserve">(single QD) </w:t>
      </w:r>
      <w:r>
        <w:t xml:space="preserve">formed in </w:t>
      </w:r>
      <w:r w:rsidR="0042482E">
        <w:t xml:space="preserve">the </w:t>
      </w:r>
      <w:r>
        <w:t xml:space="preserve">germanium </w:t>
      </w:r>
      <w:r w:rsidR="00444040">
        <w:t xml:space="preserve">hut-wire </w:t>
      </w:r>
      <w:r w:rsidR="00D13F7A">
        <w:t>(Figure 7)</w:t>
      </w:r>
      <w:r>
        <w:t xml:space="preserve"> was tuned in the Coulomb blockade regime</w:t>
      </w:r>
      <w:r w:rsidR="00D13F7A">
        <w:t xml:space="preserve"> applying DC voltages on source, drain and gate electrodes (Figure 6). </w:t>
      </w:r>
      <w:r>
        <w:t xml:space="preserve">Charge stability measurements were conducted in the </w:t>
      </w:r>
      <w:r w:rsidR="00D13F7A">
        <w:t xml:space="preserve">Coulomb blockade regime showing </w:t>
      </w:r>
      <w:r w:rsidR="00444040">
        <w:t xml:space="preserve">a </w:t>
      </w:r>
      <w:r w:rsidR="00D13F7A">
        <w:t xml:space="preserve">Coulomb diamond pattern. </w:t>
      </w:r>
      <w:r w:rsidR="0042482E">
        <w:t xml:space="preserve">A </w:t>
      </w:r>
      <w:r w:rsidR="00D13F7A">
        <w:t xml:space="preserve">Comparison of </w:t>
      </w:r>
      <w:r w:rsidR="0042482E">
        <w:t xml:space="preserve">the </w:t>
      </w:r>
      <w:r w:rsidR="00D13F7A">
        <w:t>DC current and ohmic reflectometry measurement</w:t>
      </w:r>
      <w:r w:rsidR="00027AE5">
        <w:t>s</w:t>
      </w:r>
      <w:r w:rsidR="00D13F7A">
        <w:t xml:space="preserve"> has been done.</w:t>
      </w:r>
      <w:r w:rsidR="003958A8">
        <w:t xml:space="preserve"> </w:t>
      </w:r>
      <w:r w:rsidR="00027AE5">
        <w:t xml:space="preserve">The </w:t>
      </w:r>
      <w:r w:rsidR="003958A8">
        <w:t xml:space="preserve">DC current was measured </w:t>
      </w:r>
      <w:r w:rsidR="0042482E">
        <w:t xml:space="preserve">by </w:t>
      </w:r>
      <w:r w:rsidR="003958A8">
        <w:t xml:space="preserve">applying </w:t>
      </w:r>
      <w:r w:rsidR="00027AE5">
        <w:t xml:space="preserve">a </w:t>
      </w:r>
      <w:r w:rsidR="003958A8">
        <w:t xml:space="preserve">bias on source and reading </w:t>
      </w:r>
      <w:r w:rsidR="00027AE5">
        <w:t xml:space="preserve">the </w:t>
      </w:r>
      <w:r w:rsidR="003958A8">
        <w:t xml:space="preserve">current from drain contact (Figure 6), while </w:t>
      </w:r>
      <w:r w:rsidR="0042482E">
        <w:t xml:space="preserve">for the </w:t>
      </w:r>
      <w:r w:rsidR="003958A8">
        <w:t xml:space="preserve">reflectometry </w:t>
      </w:r>
      <w:r w:rsidR="0042482E">
        <w:t xml:space="preserve">measurement </w:t>
      </w:r>
      <w:r w:rsidR="00027AE5">
        <w:t xml:space="preserve">the </w:t>
      </w:r>
      <w:r w:rsidR="003958A8">
        <w:t>LC matching circuit was connected to the SHT source contact (Figure 6).</w:t>
      </w:r>
    </w:p>
    <w:p w:rsidR="00D13F7A" w:rsidRPr="005E2F77" w:rsidRDefault="003958A8" w:rsidP="005E2F77">
      <w:r w:rsidRPr="003958A8">
        <w:rPr>
          <w:noProof/>
        </w:rPr>
        <w:drawing>
          <wp:anchor distT="0" distB="0" distL="114300" distR="114300" simplePos="0" relativeHeight="251671552" behindDoc="0" locked="0" layoutInCell="1" allowOverlap="1" wp14:anchorId="300A9D25" wp14:editId="223B68F6">
            <wp:simplePos x="0" y="0"/>
            <wp:positionH relativeFrom="column">
              <wp:align>center</wp:align>
            </wp:positionH>
            <wp:positionV relativeFrom="paragraph">
              <wp:posOffset>0</wp:posOffset>
            </wp:positionV>
            <wp:extent cx="3600000" cy="2343600"/>
            <wp:effectExtent l="0" t="0" r="635" b="0"/>
            <wp:wrapSquare wrapText="bothSides"/>
            <wp:docPr id="12" name="Picture 12" descr="C:\Users\jkukucka\Documents\GitHub\Fellowship\refl_vs_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ukucka\Documents\GitHub\Fellowship\refl_vs_D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234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F7A" w:rsidRPr="00D13F7A">
        <w:rPr>
          <w:noProof/>
        </w:rPr>
        <w:t xml:space="preserve"> </w:t>
      </w:r>
    </w:p>
    <w:p w:rsidR="00600F2F" w:rsidRDefault="00600F2F" w:rsidP="00600F2F">
      <w:pPr>
        <w:pStyle w:val="ListParagraph"/>
        <w:ind w:left="1440"/>
        <w:rPr>
          <w:i/>
        </w:rPr>
      </w:pPr>
    </w:p>
    <w:p w:rsidR="00600F2F" w:rsidRDefault="00600F2F"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3958A8" w:rsidRDefault="003958A8" w:rsidP="00600F2F">
      <w:pPr>
        <w:pStyle w:val="ListParagraph"/>
        <w:ind w:left="1440"/>
        <w:rPr>
          <w:i/>
        </w:rPr>
      </w:pPr>
    </w:p>
    <w:p w:rsidR="00064BA8" w:rsidRDefault="003958A8" w:rsidP="00064BA8">
      <w:pPr>
        <w:pStyle w:val="Subtitle"/>
      </w:pPr>
      <w:r>
        <w:t>Figure 8: Comparison of the DC current transport (left) and the ohmic reflectometry (right) me</w:t>
      </w:r>
      <w:r w:rsidR="00027AE5">
        <w:t>a</w:t>
      </w:r>
      <w:r>
        <w:t xml:space="preserve">surements </w:t>
      </w:r>
      <w:r w:rsidR="00444040">
        <w:t xml:space="preserve">for </w:t>
      </w:r>
      <w:r w:rsidR="008B00F4">
        <w:t>the</w:t>
      </w:r>
      <w:r w:rsidR="00444040">
        <w:t xml:space="preserve"> </w:t>
      </w:r>
      <w:r>
        <w:t xml:space="preserve">SHT </w:t>
      </w:r>
      <w:r w:rsidR="00444040">
        <w:t xml:space="preserve">in a Ge hut-wire. </w:t>
      </w:r>
    </w:p>
    <w:p w:rsidR="00064BA8" w:rsidRDefault="0042482E" w:rsidP="00064BA8">
      <w:r>
        <w:t>By adjusting</w:t>
      </w:r>
      <w:r w:rsidR="00363628">
        <w:t xml:space="preserve"> </w:t>
      </w:r>
      <w:r w:rsidR="009434A8">
        <w:t xml:space="preserve">the </w:t>
      </w:r>
      <w:r w:rsidR="00363628">
        <w:t xml:space="preserve">integration time </w:t>
      </w:r>
      <w:r>
        <w:t xml:space="preserve">to be </w:t>
      </w:r>
      <w:r w:rsidR="00363628">
        <w:t xml:space="preserve">similar for both measurements, </w:t>
      </w:r>
      <w:r>
        <w:t xml:space="preserve">it can be seen that the </w:t>
      </w:r>
      <w:r w:rsidR="00064BA8">
        <w:t xml:space="preserve">reflectometry technique </w:t>
      </w:r>
      <w:r w:rsidR="00B738BF">
        <w:t>enable</w:t>
      </w:r>
      <w:r w:rsidR="00B734B6">
        <w:t>s</w:t>
      </w:r>
      <w:r w:rsidR="00363628">
        <w:t xml:space="preserve"> us to see</w:t>
      </w:r>
      <w:r w:rsidR="00B738BF">
        <w:t xml:space="preserve"> more features like</w:t>
      </w:r>
      <w:r w:rsidR="00363628">
        <w:t xml:space="preserve"> </w:t>
      </w:r>
      <w:r w:rsidR="009434A8">
        <w:t xml:space="preserve">the </w:t>
      </w:r>
      <w:r w:rsidR="00363628">
        <w:t>excited orbital energy states</w:t>
      </w:r>
      <w:r w:rsidR="009434A8">
        <w:t xml:space="preserve"> of </w:t>
      </w:r>
      <w:r w:rsidR="00E800DB">
        <w:t xml:space="preserve">the </w:t>
      </w:r>
      <w:r w:rsidR="009434A8">
        <w:t>SHT</w:t>
      </w:r>
      <w:r w:rsidR="00F064EA">
        <w:t xml:space="preserve"> (Figure</w:t>
      </w:r>
      <w:r>
        <w:t xml:space="preserve"> 8)</w:t>
      </w:r>
      <w:r w:rsidR="00363628">
        <w:t xml:space="preserve">. </w:t>
      </w:r>
    </w:p>
    <w:p w:rsidR="00723874" w:rsidRDefault="00316C84" w:rsidP="00064BA8">
      <w:r>
        <w:t xml:space="preserve">We have compared our reflectometry setup with the </w:t>
      </w:r>
      <w:r w:rsidR="00633F68">
        <w:t>one</w:t>
      </w:r>
      <w:r w:rsidR="006032B8">
        <w:t xml:space="preserve"> </w:t>
      </w:r>
      <w:r w:rsidR="00677FA0">
        <w:t>of D. J. Reilly</w:t>
      </w:r>
      <w:r w:rsidR="00444040">
        <w:t xml:space="preserve"> et al.</w:t>
      </w:r>
      <w:r w:rsidR="00677FA0">
        <w:t xml:space="preserve"> </w:t>
      </w:r>
      <w:r w:rsidR="006032B8">
        <w:rPr>
          <w:rFonts w:ascii="Verdana" w:hAnsi="Verdana"/>
          <w:color w:val="333333"/>
          <w:sz w:val="17"/>
          <w:szCs w:val="17"/>
          <w:shd w:val="clear" w:color="auto" w:fill="FFFFFF"/>
        </w:rPr>
        <w:t xml:space="preserve">for which </w:t>
      </w:r>
      <w:r w:rsidR="00677FA0">
        <w:rPr>
          <w:rFonts w:ascii="Verdana" w:hAnsi="Verdana"/>
          <w:color w:val="333333"/>
          <w:sz w:val="17"/>
          <w:szCs w:val="17"/>
          <w:shd w:val="clear" w:color="auto" w:fill="FFFFFF"/>
        </w:rPr>
        <w:t xml:space="preserve">they </w:t>
      </w:r>
      <w:r w:rsidR="00677FA0">
        <w:t>reported conductance sensitivity of 5*10</w:t>
      </w:r>
      <w:r w:rsidR="00677FA0">
        <w:rPr>
          <w:vertAlign w:val="superscript"/>
        </w:rPr>
        <w:t>-6</w:t>
      </w:r>
      <w:r w:rsidR="00677FA0">
        <w:t xml:space="preserve"> e</w:t>
      </w:r>
      <w:r w:rsidR="00677FA0" w:rsidRPr="00677FA0">
        <w:rPr>
          <w:vertAlign w:val="superscript"/>
        </w:rPr>
        <w:t>2</w:t>
      </w:r>
      <w:r w:rsidR="00EE7638">
        <w:t xml:space="preserve">/h </w:t>
      </w:r>
      <w:r w:rsidR="00677FA0">
        <w:t>Hz</w:t>
      </w:r>
      <w:r w:rsidR="00677FA0" w:rsidRPr="00677FA0">
        <w:rPr>
          <w:vertAlign w:val="superscript"/>
        </w:rPr>
        <w:t>−1/2</w:t>
      </w:r>
      <w:r w:rsidR="00EE7638">
        <w:t xml:space="preserve"> by performing reflectometry on </w:t>
      </w:r>
      <w:r w:rsidR="00444040">
        <w:t xml:space="preserve">a </w:t>
      </w:r>
      <w:r w:rsidR="00EE7638">
        <w:t xml:space="preserve">quantum point contact in </w:t>
      </w:r>
      <w:r w:rsidR="00444040">
        <w:t xml:space="preserve">a </w:t>
      </w:r>
      <w:r w:rsidR="00EE7638">
        <w:t>dilution fridge with electron temperature of 120 mK</w:t>
      </w:r>
      <w:r w:rsidR="00723874">
        <w:t xml:space="preserve"> </w:t>
      </w:r>
      <w:r w:rsidR="00723874">
        <w:rPr>
          <w:rFonts w:ascii="Verdana" w:hAnsi="Verdana"/>
          <w:color w:val="333333"/>
          <w:sz w:val="17"/>
          <w:szCs w:val="17"/>
          <w:shd w:val="clear" w:color="auto" w:fill="FFFFFF"/>
        </w:rPr>
        <w:t>[19]</w:t>
      </w:r>
      <w:r w:rsidR="00EE7638">
        <w:t xml:space="preserve">. </w:t>
      </w:r>
    </w:p>
    <w:p w:rsidR="00723874" w:rsidRDefault="006032B8" w:rsidP="00064BA8">
      <w:r>
        <w:t>B</w:t>
      </w:r>
      <w:r w:rsidR="00444040">
        <w:t xml:space="preserve">y using the same methodology as in [19] for characterizing the reflectometry </w:t>
      </w:r>
      <w:r>
        <w:t>setup</w:t>
      </w:r>
      <w:r w:rsidR="00444040">
        <w:t xml:space="preserve"> we have measured a just around five times lower sensitivity</w:t>
      </w:r>
      <w:r w:rsidRPr="006032B8">
        <w:t xml:space="preserve"> </w:t>
      </w:r>
      <w:r>
        <w:t>despite the much higher temperature of 4K</w:t>
      </w:r>
      <w:r w:rsidR="00444040">
        <w:t xml:space="preserve">. This is </w:t>
      </w:r>
      <w:r>
        <w:t xml:space="preserve">a </w:t>
      </w:r>
      <w:r w:rsidR="00444040">
        <w:t>quit</w:t>
      </w:r>
      <w:r>
        <w:t>e</w:t>
      </w:r>
      <w:r w:rsidR="00444040">
        <w:t xml:space="preserve"> good when considering that the </w:t>
      </w:r>
      <w:r w:rsidR="00822654">
        <w:t xml:space="preserve">thermal </w:t>
      </w:r>
      <w:r w:rsidR="00723874">
        <w:t xml:space="preserve">broadening of the energy levels </w:t>
      </w:r>
      <w:r w:rsidR="00444040">
        <w:t xml:space="preserve">at 4K, leads to much </w:t>
      </w:r>
      <w:r>
        <w:t>wider</w:t>
      </w:r>
      <w:r w:rsidR="00444040">
        <w:t xml:space="preserve"> coulomb peaks</w:t>
      </w:r>
      <w:r>
        <w:t xml:space="preserve">. Such results in a much smaller </w:t>
      </w:r>
      <w:r w:rsidR="00723874">
        <w:t xml:space="preserve">resistance change </w:t>
      </w:r>
      <w:r>
        <w:t>for a</w:t>
      </w:r>
      <w:r w:rsidR="00723874">
        <w:t xml:space="preserve"> small </w:t>
      </w:r>
      <w:r>
        <w:t>gate voltage modulation and thus a smaller sensitivity</w:t>
      </w:r>
      <w:r w:rsidR="00723874">
        <w:t xml:space="preserve">  </w:t>
      </w:r>
    </w:p>
    <w:p w:rsidR="00723874" w:rsidRDefault="00723874" w:rsidP="00064BA8"/>
    <w:p w:rsidR="009434A8" w:rsidRPr="00064BA8" w:rsidRDefault="009434A8" w:rsidP="00064BA8"/>
    <w:p w:rsidR="00316C84" w:rsidRPr="00316C84" w:rsidRDefault="003562C0" w:rsidP="00316C84">
      <w:pPr>
        <w:pStyle w:val="Heading4"/>
      </w:pPr>
      <w:r>
        <w:t>Second generati</w:t>
      </w:r>
      <w:r w:rsidR="00B00503">
        <w:t xml:space="preserve">on of the reflectometry setup </w:t>
      </w:r>
      <w:r w:rsidR="009F518E">
        <w:t xml:space="preserve"> </w:t>
      </w:r>
    </w:p>
    <w:p w:rsidR="00822654" w:rsidRDefault="00822654" w:rsidP="00741801">
      <w:r>
        <w:t xml:space="preserve">The first generation of the used setup and PCB board aimed to verify that indeed we have the knowhow to perform RF reflectometry measurements. The second generation of the reflectometry setup will be installed in dilution fridges allowing us to achieve temperatures down to 10 mK. </w:t>
      </w:r>
    </w:p>
    <w:p w:rsidR="0065656C" w:rsidRDefault="00BA1C89" w:rsidP="0065656C">
      <w:r>
        <w:t xml:space="preserve">For the purpose of measuring several samples and </w:t>
      </w:r>
      <w:r w:rsidR="00B77BAA">
        <w:t xml:space="preserve">due to the </w:t>
      </w:r>
      <w:r>
        <w:t xml:space="preserve">necessity for </w:t>
      </w:r>
      <w:r w:rsidR="00B77BAA">
        <w:t xml:space="preserve">a </w:t>
      </w:r>
      <w:r>
        <w:t xml:space="preserve">higher number of RF lines dictated by experiments of spin manipulation, </w:t>
      </w:r>
      <w:r w:rsidR="00B77BAA">
        <w:t>a</w:t>
      </w:r>
      <w:r w:rsidR="00DA6C9B">
        <w:t xml:space="preserve"> new PCB</w:t>
      </w:r>
      <w:r w:rsidR="00BC095B">
        <w:t xml:space="preserve"> w</w:t>
      </w:r>
      <w:r w:rsidR="00B77BAA">
        <w:t xml:space="preserve">ill be </w:t>
      </w:r>
      <w:r w:rsidR="00BC095B">
        <w:t>designed</w:t>
      </w:r>
      <w:r w:rsidR="00822654">
        <w:t>.</w:t>
      </w:r>
      <w:r w:rsidR="009031E2">
        <w:t xml:space="preserve"> </w:t>
      </w:r>
      <w:r w:rsidR="00B77BAA">
        <w:t>The n</w:t>
      </w:r>
      <w:r w:rsidR="009031E2">
        <w:t xml:space="preserve">ew design </w:t>
      </w:r>
      <w:r w:rsidR="00B77BAA">
        <w:t xml:space="preserve">will </w:t>
      </w:r>
      <w:r w:rsidR="00DA6C9B">
        <w:t>a</w:t>
      </w:r>
      <w:r w:rsidR="009031E2">
        <w:t>llow</w:t>
      </w:r>
      <w:r w:rsidR="00DA6C9B">
        <w:t xml:space="preserve"> frequency multiplexing of four different reflectometry resonant circuits enabling </w:t>
      </w:r>
      <w:r w:rsidR="000906A3">
        <w:t xml:space="preserve">the </w:t>
      </w:r>
      <w:r w:rsidR="00DA6C9B">
        <w:t xml:space="preserve">measurement of four samples </w:t>
      </w:r>
      <w:r w:rsidR="000906A3">
        <w:t>by using just one RF line</w:t>
      </w:r>
      <w:r w:rsidR="00822654">
        <w:t xml:space="preserve"> and amplification stage.</w:t>
      </w:r>
      <w:r w:rsidR="00DA6C9B">
        <w:t xml:space="preserve"> </w:t>
      </w:r>
      <w:r w:rsidR="00BC095B">
        <w:t xml:space="preserve"> </w:t>
      </w:r>
      <w:r w:rsidR="000906A3">
        <w:t>We will install in the dilution fridge insert a similar reflectometry system like the one used in the 4K dip-stick. However there will be several improvements. There will be an u</w:t>
      </w:r>
      <w:r w:rsidR="007A4BFA">
        <w:t xml:space="preserve">pgrade </w:t>
      </w:r>
      <w:r w:rsidR="003B22C6">
        <w:t>in</w:t>
      </w:r>
      <w:r w:rsidR="007A4BFA">
        <w:t xml:space="preserve"> terms of using lower thermal conducting stainless steel </w:t>
      </w:r>
      <w:r w:rsidR="00BB79CD">
        <w:t>cables</w:t>
      </w:r>
      <w:r w:rsidR="002A6168">
        <w:t xml:space="preserve">, attenuators, </w:t>
      </w:r>
      <w:r w:rsidR="009F518E">
        <w:t xml:space="preserve">and </w:t>
      </w:r>
      <w:r w:rsidR="002A6168">
        <w:t xml:space="preserve">additional DC filtering of all </w:t>
      </w:r>
      <w:r w:rsidR="009F518E">
        <w:t xml:space="preserve">the </w:t>
      </w:r>
      <w:r w:rsidR="002A6168">
        <w:t xml:space="preserve">DC wires. </w:t>
      </w:r>
      <w:r w:rsidR="009F518E">
        <w:t>In addition, a N</w:t>
      </w:r>
      <w:r w:rsidR="002A6168">
        <w:t xml:space="preserve">iobium titanium </w:t>
      </w:r>
      <w:r w:rsidR="009F518E">
        <w:t xml:space="preserve">superconducting </w:t>
      </w:r>
      <w:r w:rsidR="002A6168">
        <w:t xml:space="preserve">cable </w:t>
      </w:r>
      <w:r w:rsidR="009F518E">
        <w:t xml:space="preserve">is going to be </w:t>
      </w:r>
      <w:r w:rsidR="002A6168">
        <w:t xml:space="preserve">used between the input of the cryogenic amplifier and sample stage because of </w:t>
      </w:r>
      <w:r w:rsidR="009F518E">
        <w:t>its</w:t>
      </w:r>
      <w:r w:rsidR="002A6168">
        <w:t xml:space="preserve"> very low thermal conduction, to avoid heating of the </w:t>
      </w:r>
      <w:r w:rsidR="009F518E">
        <w:t xml:space="preserve">mixing chamber </w:t>
      </w:r>
      <w:r w:rsidR="002A6168">
        <w:t xml:space="preserve">stage of the fridge which has </w:t>
      </w:r>
      <w:r w:rsidR="00BB79CD">
        <w:t xml:space="preserve">a </w:t>
      </w:r>
      <w:r w:rsidR="002A6168">
        <w:t xml:space="preserve">cooling power </w:t>
      </w:r>
      <w:r w:rsidR="009F518E">
        <w:t xml:space="preserve">of a few </w:t>
      </w:r>
      <w:r w:rsidR="002A6168">
        <w:t xml:space="preserve">tens of </w:t>
      </w:r>
      <w:r w:rsidR="0089525B" w:rsidRPr="0089525B">
        <w:t>μ</w:t>
      </w:r>
      <w:r w:rsidR="002A6168" w:rsidRPr="0089525B">
        <w:t>W</w:t>
      </w:r>
      <w:r w:rsidR="009F518E">
        <w:t xml:space="preserve"> in the insert</w:t>
      </w:r>
      <w:r w:rsidR="002A6168">
        <w:t xml:space="preserve">.  </w:t>
      </w:r>
      <w:r w:rsidR="00DA6C9B">
        <w:t xml:space="preserve"> </w:t>
      </w:r>
      <w:r w:rsidR="002A6168">
        <w:t xml:space="preserve"> </w:t>
      </w:r>
    </w:p>
    <w:p w:rsidR="008913B3" w:rsidRDefault="009F518E" w:rsidP="0065656C">
      <w:r>
        <w:lastRenderedPageBreak/>
        <w:t>The v</w:t>
      </w:r>
      <w:r w:rsidR="0065656C">
        <w:t xml:space="preserve">ector network analyzer </w:t>
      </w:r>
      <w:r>
        <w:t xml:space="preserve">which was </w:t>
      </w:r>
      <w:r w:rsidR="0065656C">
        <w:t xml:space="preserve">used so far for the measurements </w:t>
      </w:r>
      <w:r>
        <w:t xml:space="preserve">will be </w:t>
      </w:r>
      <w:r w:rsidR="0065656C">
        <w:t xml:space="preserve">replaced with </w:t>
      </w:r>
      <w:r>
        <w:t xml:space="preserve">a </w:t>
      </w:r>
      <w:r w:rsidR="0065656C">
        <w:t>Zurich Instruments UHF lock</w:t>
      </w:r>
      <w:r w:rsidR="004A00C1">
        <w:t xml:space="preserve"> </w:t>
      </w:r>
      <w:r w:rsidR="0065656C">
        <w:t>in amplifier which enables faster and longer data acquisition, more inputs and generally more measurement flexibility. For the spin relaxation time and spin manipulation measurement</w:t>
      </w:r>
      <w:r w:rsidR="003E4C35">
        <w:t>s, to be described bel</w:t>
      </w:r>
      <w:r w:rsidR="00BB79CD">
        <w:t>ow,</w:t>
      </w:r>
      <w:r w:rsidR="0065656C">
        <w:t xml:space="preserve"> arbitrary waveform microsecond pulses with </w:t>
      </w:r>
      <w:r w:rsidR="004A00C1">
        <w:t xml:space="preserve">a </w:t>
      </w:r>
      <w:r w:rsidR="0065656C">
        <w:t xml:space="preserve">nanosecond rise time are needed. Those are generated using </w:t>
      </w:r>
      <w:r w:rsidR="00027AE5">
        <w:t xml:space="preserve">a </w:t>
      </w:r>
      <w:r w:rsidR="00F018F4">
        <w:t xml:space="preserve">Tektronix AWG5014C. </w:t>
      </w:r>
      <w:r w:rsidR="00AA2CB9">
        <w:t>The m</w:t>
      </w:r>
      <w:r w:rsidR="00F018F4">
        <w:t xml:space="preserve">easurement </w:t>
      </w:r>
      <w:r w:rsidR="00AA2CB9">
        <w:t xml:space="preserve">will be </w:t>
      </w:r>
      <w:r w:rsidR="00D2499E">
        <w:t>-</w:t>
      </w:r>
      <w:r w:rsidR="00F018F4">
        <w:t xml:space="preserve"> conducted using </w:t>
      </w:r>
      <w:r w:rsidR="004A00C1">
        <w:t xml:space="preserve">the </w:t>
      </w:r>
      <w:r w:rsidR="00F018F4">
        <w:t xml:space="preserve">QTLab measurement application developed in Python initially by </w:t>
      </w:r>
      <w:r w:rsidR="00FA78EB">
        <w:t xml:space="preserve">the </w:t>
      </w:r>
      <w:r w:rsidR="00F018F4">
        <w:t>Delft Quantum Transport (QT)</w:t>
      </w:r>
      <w:r w:rsidR="004A00C1">
        <w:t xml:space="preserve"> laboratory</w:t>
      </w:r>
      <w:r w:rsidR="00F018F4">
        <w:t>. We modified it according to our need</w:t>
      </w:r>
      <w:r w:rsidR="008913B3">
        <w:t>s</w:t>
      </w:r>
      <w:r w:rsidR="00F018F4">
        <w:t>. All the codes can be found on the GitHub</w:t>
      </w:r>
      <w:r w:rsidR="008913B3">
        <w:t xml:space="preserve">: </w:t>
      </w:r>
      <w:hyperlink r:id="rId11" w:history="1">
        <w:r w:rsidR="008913B3" w:rsidRPr="00F61382">
          <w:rPr>
            <w:rStyle w:val="Hyperlink"/>
          </w:rPr>
          <w:t>https://github.com/nanoelectronics-new/</w:t>
        </w:r>
        <w:r w:rsidR="008913B3" w:rsidRPr="00F61382">
          <w:rPr>
            <w:rStyle w:val="Hyperlink"/>
          </w:rPr>
          <w:t>q</w:t>
        </w:r>
        <w:r w:rsidR="008913B3" w:rsidRPr="00F61382">
          <w:rPr>
            <w:rStyle w:val="Hyperlink"/>
          </w:rPr>
          <w:t>tlab</w:t>
        </w:r>
      </w:hyperlink>
    </w:p>
    <w:p w:rsidR="00B00503" w:rsidRPr="0016328B" w:rsidRDefault="00B00503" w:rsidP="0016328B">
      <w:pPr>
        <w:rPr>
          <w:b/>
          <w:i/>
        </w:rPr>
      </w:pPr>
    </w:p>
    <w:p w:rsidR="0016328B" w:rsidRDefault="00025028" w:rsidP="0016328B">
      <w:pPr>
        <w:pStyle w:val="Heading4"/>
      </w:pPr>
      <w:r w:rsidRPr="00025028">
        <w:t>Moving to</w:t>
      </w:r>
      <w:r w:rsidR="00FA78EB">
        <w:t>wards</w:t>
      </w:r>
      <w:r w:rsidR="001061D6">
        <w:t xml:space="preserve"> </w:t>
      </w:r>
      <w:r w:rsidRPr="00025028">
        <w:t xml:space="preserve">gate reflectometry </w:t>
      </w:r>
      <w:r w:rsidR="0016328B" w:rsidRPr="00405B2C">
        <w:rPr>
          <w:noProof/>
        </w:rPr>
        <w:drawing>
          <wp:anchor distT="0" distB="0" distL="114300" distR="114300" simplePos="0" relativeHeight="251678720" behindDoc="1" locked="0" layoutInCell="1" allowOverlap="1" wp14:anchorId="3D3415C3" wp14:editId="1233A6F2">
            <wp:simplePos x="0" y="0"/>
            <wp:positionH relativeFrom="margin">
              <wp:align>center</wp:align>
            </wp:positionH>
            <wp:positionV relativeFrom="paragraph">
              <wp:posOffset>307975</wp:posOffset>
            </wp:positionV>
            <wp:extent cx="5050790" cy="2667000"/>
            <wp:effectExtent l="0" t="0" r="0" b="0"/>
            <wp:wrapSquare wrapText="bothSides"/>
            <wp:docPr id="5" name="Picture 5" descr="C:\Users\jkukucka\Desktop\IST\DOC Fellowship\DQD_reflectometr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ukucka\Desktop\IST\DOC Fellowship\DQD_reflectometry.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0790" cy="2667000"/>
                    </a:xfrm>
                    <a:prstGeom prst="rect">
                      <a:avLst/>
                    </a:prstGeom>
                    <a:noFill/>
                    <a:ln>
                      <a:noFill/>
                    </a:ln>
                  </pic:spPr>
                </pic:pic>
              </a:graphicData>
            </a:graphic>
          </wp:anchor>
        </w:drawing>
      </w:r>
    </w:p>
    <w:p w:rsidR="0016328B" w:rsidRPr="00405B2C" w:rsidRDefault="0016328B" w:rsidP="0016328B"/>
    <w:p w:rsidR="0016328B" w:rsidRDefault="0016328B" w:rsidP="0016328B"/>
    <w:p w:rsidR="0016328B" w:rsidRDefault="0016328B" w:rsidP="0016328B">
      <w:pPr>
        <w:pStyle w:val="Subtitle"/>
      </w:pPr>
      <w:r>
        <w:t>Figure 2. Gate reflectometry schematic on the Ge nanowire DQD sample</w:t>
      </w:r>
      <w:r w:rsidR="009C53E7">
        <w:t>, nanofabricated in our group</w:t>
      </w:r>
      <w:r>
        <w:t xml:space="preserve">. LC resonators are connected to the three gates. Because of different inductor values, resonance frequencies of three matching circuits above are different enabling so called frequency multiplexing technique. </w:t>
      </w:r>
    </w:p>
    <w:p w:rsidR="0016328B" w:rsidRPr="0016328B" w:rsidRDefault="0016328B" w:rsidP="0016328B"/>
    <w:p w:rsidR="00883046" w:rsidRDefault="009F518E" w:rsidP="00CE4A72">
      <w:r>
        <w:t>As in the ohmic reflectometry also for t</w:t>
      </w:r>
      <w:r w:rsidR="00027AE5">
        <w:t>he g</w:t>
      </w:r>
      <w:r w:rsidR="00260340">
        <w:t>ate reflectometry</w:t>
      </w:r>
      <w:r w:rsidR="00255505">
        <w:t xml:space="preserve"> </w:t>
      </w:r>
      <w:r>
        <w:t xml:space="preserve">the </w:t>
      </w:r>
      <w:r w:rsidR="00255505">
        <w:t>readout parameters are</w:t>
      </w:r>
      <w:r w:rsidR="00260340">
        <w:t xml:space="preserve"> </w:t>
      </w:r>
      <w:r>
        <w:t xml:space="preserve">the </w:t>
      </w:r>
      <w:r w:rsidR="00260340">
        <w:t>phase shift</w:t>
      </w:r>
      <w:r w:rsidR="00255505">
        <w:t xml:space="preserve"> ∆</w:t>
      </w:r>
      <w:r w:rsidR="00255505">
        <w:rPr>
          <w:rFonts w:ascii="Gulim" w:eastAsia="Gulim" w:hAnsi="Gulim" w:hint="eastAsia"/>
        </w:rPr>
        <w:t>φ</w:t>
      </w:r>
      <w:r w:rsidR="00255505">
        <w:t xml:space="preserve"> and </w:t>
      </w:r>
      <w:r>
        <w:t xml:space="preserve">the </w:t>
      </w:r>
      <w:r w:rsidR="00255505">
        <w:t>amplitude</w:t>
      </w:r>
      <w:r w:rsidR="009136E6">
        <w:t xml:space="preserve"> change</w:t>
      </w:r>
      <w:r w:rsidR="004917E7">
        <w:t xml:space="preserve"> ∆γ</w:t>
      </w:r>
      <w:r w:rsidR="00260340">
        <w:t xml:space="preserve"> of the reflected signal</w:t>
      </w:r>
      <w:r w:rsidR="008867C7">
        <w:t xml:space="preserve"> due</w:t>
      </w:r>
      <w:r w:rsidR="00260340">
        <w:t xml:space="preserve"> to </w:t>
      </w:r>
      <w:r>
        <w:t xml:space="preserve">the </w:t>
      </w:r>
      <w:r w:rsidR="00260340">
        <w:t>charge configuration change</w:t>
      </w:r>
      <w:r w:rsidR="009136E6">
        <w:t xml:space="preserve"> in the quantum dot or double quantum dot system</w:t>
      </w:r>
      <w:r w:rsidR="004917E7">
        <w:t>.</w:t>
      </w:r>
      <w:r w:rsidR="009136E6">
        <w:t xml:space="preserve"> </w:t>
      </w:r>
      <m:oMath>
        <m:r>
          <m:rPr>
            <m:sty m:val="p"/>
          </m:rPr>
          <w:rPr>
            <w:rFonts w:ascii="Cambria Math" w:hAnsi="Cambria Math"/>
          </w:rPr>
          <m:t>∆</m:t>
        </m:r>
        <m:r>
          <m:rPr>
            <m:sty m:val="p"/>
          </m:rPr>
          <w:rPr>
            <w:rFonts w:ascii="Cambria Math" w:eastAsia="Gulim" w:hAnsi="Cambria Math" w:hint="eastAsia"/>
          </w:rPr>
          <m:t>φ</m:t>
        </m:r>
        <m:r>
          <w:rPr>
            <w:rFonts w:ascii="Cambria Math" w:hAnsi="Cambria Math"/>
          </w:rPr>
          <m:t>∼</m:t>
        </m:r>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α</m:t>
                </m:r>
              </m:e>
              <m:sup>
                <m:r>
                  <w:rPr>
                    <w:rFonts w:ascii="Cambria Math" w:hAnsi="Cambria Math"/>
                  </w:rPr>
                  <m:t>2</m:t>
                </m:r>
              </m:sup>
            </m:sSup>
          </m:num>
          <m:den>
            <m:sSub>
              <m:sSubPr>
                <m:ctrlPr>
                  <w:rPr>
                    <w:rFonts w:ascii="Cambria Math" w:hAnsi="Cambria Math"/>
                    <w:i/>
                  </w:rPr>
                </m:ctrlPr>
              </m:sSubPr>
              <m:e>
                <m:r>
                  <w:rPr>
                    <w:rFonts w:ascii="Cambria Math" w:hAnsi="Cambria Math"/>
                  </w:rPr>
                  <m:t>C</m:t>
                </m:r>
              </m:e>
              <m:sub>
                <m:r>
                  <w:rPr>
                    <w:rFonts w:ascii="Cambria Math" w:hAnsi="Cambria Math"/>
                  </w:rPr>
                  <m:t>p</m:t>
                </m:r>
              </m:sub>
            </m:sSub>
          </m:den>
        </m:f>
      </m:oMath>
      <w:r w:rsidR="004917E7">
        <w:rPr>
          <w:rFonts w:eastAsiaTheme="minorEastAsia"/>
        </w:rPr>
        <w:t xml:space="preserve"> ,</w:t>
      </w:r>
      <w:r w:rsidR="00386FF5">
        <w:t xml:space="preserve"> </w:t>
      </w:r>
      <w:r w:rsidR="008867C7">
        <w:t xml:space="preserve"> </w:t>
      </w:r>
      <m:oMath>
        <m:r>
          <m:rPr>
            <m:sty m:val="p"/>
          </m:rPr>
          <w:rPr>
            <w:rFonts w:ascii="Cambria Math" w:hAnsi="Cambria Math"/>
          </w:rPr>
          <m:t>∆γ</m:t>
        </m:r>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oMath>
      <w:r w:rsidR="00AF534A">
        <w:rPr>
          <w:rFonts w:eastAsiaTheme="minorEastAsia"/>
        </w:rPr>
        <w:t xml:space="preserve">, </w:t>
      </w:r>
      <w:r w:rsidR="004917E7">
        <w:rPr>
          <w:rFonts w:eastAsiaTheme="minorEastAsia"/>
        </w:rPr>
        <w:t xml:space="preserve"> </w:t>
      </w:r>
      <m:oMath>
        <m:r>
          <w:rPr>
            <w:rFonts w:ascii="Cambria Math" w:hAnsi="Cambria Math"/>
          </w:rPr>
          <m:t xml:space="preserve">α=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g</m:t>
                </m:r>
              </m:sub>
            </m:sSub>
          </m:num>
          <m:den>
            <m:sSub>
              <m:sSubPr>
                <m:ctrlPr>
                  <w:rPr>
                    <w:rFonts w:ascii="Cambria Math" w:hAnsi="Cambria Math"/>
                    <w:i/>
                  </w:rPr>
                </m:ctrlPr>
              </m:sSubPr>
              <m:e>
                <m:r>
                  <w:rPr>
                    <w:rFonts w:ascii="Cambria Math" w:hAnsi="Cambria Math"/>
                  </w:rPr>
                  <m:t>C</m:t>
                </m:r>
              </m:e>
              <m:sub>
                <m:r>
                  <m:rPr>
                    <m:sty m:val="p"/>
                  </m:rPr>
                  <w:rPr>
                    <w:rFonts w:ascii="Cambria Math" w:hAnsi="Cambria Math"/>
                    <w:sz w:val="20"/>
                    <w:szCs w:val="20"/>
                  </w:rPr>
                  <m:t>Σ</m:t>
                </m:r>
              </m:sub>
            </m:sSub>
          </m:den>
        </m:f>
      </m:oMath>
      <w:r w:rsidR="00024D67">
        <w:rPr>
          <w:rFonts w:eastAsiaTheme="minorEastAsia"/>
        </w:rPr>
        <w:t>,   where Q is the quality</w:t>
      </w:r>
      <w:r w:rsidR="009136E6">
        <w:rPr>
          <w:rFonts w:eastAsiaTheme="minorEastAsia"/>
        </w:rPr>
        <w:t xml:space="preserve"> factor of the resonant</w:t>
      </w:r>
      <w:r w:rsidR="00386FF5">
        <w:rPr>
          <w:rFonts w:eastAsiaTheme="minorEastAsia"/>
        </w:rPr>
        <w:t xml:space="preserve"> circuit, C</w:t>
      </w:r>
      <w:r w:rsidR="00386FF5">
        <w:rPr>
          <w:rFonts w:eastAsiaTheme="minorEastAsia"/>
          <w:vertAlign w:val="subscript"/>
        </w:rPr>
        <w:t>p</w:t>
      </w:r>
      <w:r w:rsidR="00386FF5">
        <w:rPr>
          <w:rFonts w:eastAsiaTheme="minorEastAsia"/>
        </w:rPr>
        <w:t xml:space="preserve"> is </w:t>
      </w:r>
      <w:r w:rsidR="00FA78EB">
        <w:rPr>
          <w:rFonts w:eastAsiaTheme="minorEastAsia"/>
        </w:rPr>
        <w:t xml:space="preserve">the </w:t>
      </w:r>
      <w:r w:rsidR="00386FF5">
        <w:rPr>
          <w:rFonts w:eastAsiaTheme="minorEastAsia"/>
        </w:rPr>
        <w:t xml:space="preserve">parasitic capacitance, </w:t>
      </w:r>
      <w:r w:rsidR="00CE4A72">
        <w:rPr>
          <w:rFonts w:eastAsiaTheme="minorEastAsia"/>
        </w:rPr>
        <w:t>C</w:t>
      </w:r>
      <w:r w:rsidR="00286930">
        <w:rPr>
          <w:rFonts w:eastAsiaTheme="minorEastAsia"/>
          <w:vertAlign w:val="subscript"/>
        </w:rPr>
        <w:t>g</w:t>
      </w:r>
      <w:r w:rsidR="00386FF5">
        <w:rPr>
          <w:rFonts w:eastAsiaTheme="minorEastAsia"/>
          <w:vertAlign w:val="subscript"/>
        </w:rPr>
        <w:t xml:space="preserve"> </w:t>
      </w:r>
      <w:r w:rsidR="00386FF5">
        <w:rPr>
          <w:rFonts w:eastAsiaTheme="minorEastAsia"/>
        </w:rPr>
        <w:t xml:space="preserve">is </w:t>
      </w:r>
      <w:r w:rsidR="00FA78EB">
        <w:rPr>
          <w:rFonts w:eastAsiaTheme="minorEastAsia"/>
        </w:rPr>
        <w:t xml:space="preserve">the </w:t>
      </w:r>
      <w:r w:rsidR="00386FF5">
        <w:rPr>
          <w:rFonts w:eastAsiaTheme="minorEastAsia"/>
        </w:rPr>
        <w:t>gate</w:t>
      </w:r>
      <w:r w:rsidR="009136E6">
        <w:rPr>
          <w:rFonts w:eastAsiaTheme="minorEastAsia"/>
        </w:rPr>
        <w:t xml:space="preserve"> to dot</w:t>
      </w:r>
      <w:r w:rsidR="00386FF5">
        <w:rPr>
          <w:rFonts w:eastAsiaTheme="minorEastAsia"/>
        </w:rPr>
        <w:t xml:space="preserve"> coupling capacitance and C</w:t>
      </w:r>
      <w:r w:rsidR="00386FF5" w:rsidRPr="00386FF5">
        <w:rPr>
          <w:rFonts w:eastAsiaTheme="minorEastAsia"/>
          <w:vertAlign w:val="subscript"/>
        </w:rPr>
        <w:t>Σ</w:t>
      </w:r>
      <w:r w:rsidR="00386FF5">
        <w:rPr>
          <w:rFonts w:eastAsiaTheme="minorEastAsia"/>
        </w:rPr>
        <w:t xml:space="preserve"> is </w:t>
      </w:r>
      <w:r w:rsidR="00FA78EB">
        <w:rPr>
          <w:rFonts w:eastAsiaTheme="minorEastAsia"/>
        </w:rPr>
        <w:t xml:space="preserve">the overall QD </w:t>
      </w:r>
      <w:r w:rsidR="00386FF5">
        <w:rPr>
          <w:rFonts w:eastAsiaTheme="minorEastAsia"/>
        </w:rPr>
        <w:t xml:space="preserve">capacitance </w:t>
      </w:r>
      <w:r w:rsidR="00386FF5">
        <w:t>[12]</w:t>
      </w:r>
      <w:r w:rsidR="00386FF5">
        <w:rPr>
          <w:rFonts w:eastAsiaTheme="minorEastAsia"/>
        </w:rPr>
        <w:t xml:space="preserve">. </w:t>
      </w:r>
      <w:r w:rsidR="00563A55">
        <w:rPr>
          <w:rFonts w:eastAsiaTheme="minorEastAsia"/>
        </w:rPr>
        <w:t xml:space="preserve">The capacitance </w:t>
      </w:r>
      <w:r w:rsidR="00640A1A">
        <w:rPr>
          <w:rFonts w:eastAsiaTheme="minorEastAsia"/>
        </w:rPr>
        <w:t>C</w:t>
      </w:r>
      <w:r w:rsidR="00640A1A">
        <w:rPr>
          <w:rFonts w:eastAsiaTheme="minorEastAsia"/>
          <w:vertAlign w:val="subscript"/>
        </w:rPr>
        <w:t>g</w:t>
      </w:r>
      <w:r w:rsidR="00563A55">
        <w:rPr>
          <w:rFonts w:eastAsiaTheme="minorEastAsia"/>
        </w:rPr>
        <w:t xml:space="preserve"> can be approximated with that of a parallel plate capacitor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g</m:t>
            </m:r>
          </m:sub>
        </m:sSub>
        <m:r>
          <w:rPr>
            <w:rFonts w:ascii="Cambria Math" w:hAnsi="Cambria Math"/>
          </w:rPr>
          <m:t xml:space="preserve">≈ </m:t>
        </m:r>
        <m:sSub>
          <m:sSubPr>
            <m:ctrlPr>
              <w:rPr>
                <w:rFonts w:ascii="Cambria Math" w:hAnsi="Cambria Math" w:cs="Arial"/>
                <w:color w:val="252525"/>
                <w:shd w:val="clear" w:color="auto" w:fill="F9F9F9"/>
              </w:rPr>
            </m:ctrlPr>
          </m:sSubPr>
          <m:e>
            <m:r>
              <m:rPr>
                <m:sty m:val="p"/>
              </m:rPr>
              <w:rPr>
                <w:rFonts w:ascii="Cambria Math" w:hAnsi="Cambria Math" w:cs="Arial"/>
                <w:color w:val="252525"/>
                <w:shd w:val="clear" w:color="auto" w:fill="F9F9F9"/>
              </w:rPr>
              <m:t>ε</m:t>
            </m:r>
          </m:e>
          <m:sub>
            <m:r>
              <m:rPr>
                <m:sty m:val="p"/>
              </m:rPr>
              <w:rPr>
                <w:rFonts w:ascii="Cambria Math" w:hAnsi="Cambria Math" w:cs="Arial"/>
                <w:color w:val="252525"/>
                <w:shd w:val="clear" w:color="auto" w:fill="F9F9F9"/>
              </w:rPr>
              <m:t>0</m:t>
            </m:r>
          </m:sub>
        </m:sSub>
        <m:r>
          <m:rPr>
            <m:sty m:val="p"/>
          </m:rPr>
          <w:rPr>
            <w:rFonts w:ascii="Cambria Math" w:hAnsi="Cambria Math" w:cs="Arial"/>
            <w:color w:val="252525"/>
            <w:shd w:val="clear" w:color="auto" w:fill="F9F9F9"/>
          </w:rPr>
          <m:t xml:space="preserve">* </m:t>
        </m:r>
        <m:sSub>
          <m:sSubPr>
            <m:ctrlPr>
              <w:rPr>
                <w:rFonts w:ascii="Cambria Math" w:hAnsi="Cambria Math" w:cs="Arial"/>
                <w:color w:val="252525"/>
                <w:shd w:val="clear" w:color="auto" w:fill="F9F9F9"/>
              </w:rPr>
            </m:ctrlPr>
          </m:sSubPr>
          <m:e>
            <m:r>
              <m:rPr>
                <m:sty m:val="p"/>
              </m:rPr>
              <w:rPr>
                <w:rFonts w:ascii="Cambria Math" w:hAnsi="Cambria Math" w:cs="Arial"/>
                <w:color w:val="252525"/>
                <w:shd w:val="clear" w:color="auto" w:fill="F9F9F9"/>
              </w:rPr>
              <m:t>ε</m:t>
            </m:r>
          </m:e>
          <m:sub>
            <m:sSub>
              <m:sSubPr>
                <m:ctrlPr>
                  <w:rPr>
                    <w:rFonts w:ascii="Cambria Math" w:hAnsi="Cambria Math" w:cs="Arial"/>
                    <w:color w:val="252525"/>
                    <w:shd w:val="clear" w:color="auto" w:fill="F9F9F9"/>
                  </w:rPr>
                </m:ctrlPr>
              </m:sSubPr>
              <m:e>
                <m:r>
                  <m:rPr>
                    <m:sty m:val="p"/>
                  </m:rPr>
                  <w:rPr>
                    <w:rFonts w:ascii="Cambria Math" w:hAnsi="Cambria Math" w:cs="Arial"/>
                    <w:color w:val="252525"/>
                    <w:shd w:val="clear" w:color="auto" w:fill="F9F9F9"/>
                  </w:rPr>
                  <m:t>r</m:t>
                </m:r>
              </m:e>
              <m:sub>
                <m:r>
                  <m:rPr>
                    <m:sty m:val="p"/>
                  </m:rPr>
                  <w:rPr>
                    <w:rFonts w:ascii="Cambria Math" w:hAnsi="Cambria Math" w:cs="Arial"/>
                    <w:color w:val="252525"/>
                    <w:shd w:val="clear" w:color="auto" w:fill="F9F9F9"/>
                  </w:rPr>
                  <m:t>oxide</m:t>
                </m:r>
              </m:sub>
            </m:sSub>
          </m:sub>
        </m:sSub>
        <m:r>
          <m:rPr>
            <m:sty m:val="p"/>
          </m:rPr>
          <w:rPr>
            <w:rFonts w:ascii="Cambria Math" w:hAnsi="Cambria Math" w:cs="Arial"/>
            <w:color w:val="252525"/>
            <w:shd w:val="clear" w:color="auto" w:fill="F9F9F9"/>
          </w:rPr>
          <m:t>*l*</m:t>
        </m:r>
        <m:f>
          <m:fPr>
            <m:ctrlPr>
              <w:rPr>
                <w:rFonts w:ascii="Cambria Math" w:hAnsi="Cambria Math" w:cs="Arial"/>
                <w:color w:val="252525"/>
                <w:shd w:val="clear" w:color="auto" w:fill="F9F9F9"/>
              </w:rPr>
            </m:ctrlPr>
          </m:fPr>
          <m:num>
            <m:r>
              <m:rPr>
                <m:sty m:val="p"/>
              </m:rPr>
              <w:rPr>
                <w:rFonts w:ascii="Cambria Math" w:hAnsi="Cambria Math" w:cs="Arial"/>
                <w:color w:val="252525"/>
                <w:shd w:val="clear" w:color="auto" w:fill="F9F9F9"/>
              </w:rPr>
              <m:t>w</m:t>
            </m:r>
          </m:num>
          <m:den>
            <m:r>
              <m:rPr>
                <m:sty m:val="p"/>
              </m:rPr>
              <w:rPr>
                <w:rFonts w:ascii="Cambria Math" w:hAnsi="Cambria Math" w:cs="Arial"/>
                <w:color w:val="252525"/>
                <w:shd w:val="clear" w:color="auto" w:fill="F9F9F9"/>
              </w:rPr>
              <m:t>d</m:t>
            </m:r>
          </m:den>
        </m:f>
        <m:r>
          <w:rPr>
            <w:rFonts w:ascii="Cambria Math" w:hAnsi="Cambria Math" w:cs="Arial"/>
            <w:color w:val="252525"/>
            <w:shd w:val="clear" w:color="auto" w:fill="F9F9F9"/>
          </w:rPr>
          <m:t xml:space="preserve">     </m:t>
        </m:r>
      </m:oMath>
      <w:r w:rsidR="00563A55">
        <w:rPr>
          <w:rFonts w:eastAsiaTheme="minorEastAsia"/>
          <w:color w:val="252525"/>
          <w:shd w:val="clear" w:color="auto" w:fill="F9F9F9"/>
        </w:rPr>
        <w:t xml:space="preserve"> </w:t>
      </w:r>
      <w:r w:rsidR="00563A55">
        <w:rPr>
          <w:rFonts w:eastAsiaTheme="minorEastAsia"/>
        </w:rPr>
        <w:t>since t</w:t>
      </w:r>
      <w:r w:rsidR="00563A55">
        <w:t xml:space="preserve">he gate electrode and the nanowire separated by a thin </w:t>
      </w:r>
      <w:r w:rsidR="00563A55">
        <w:lastRenderedPageBreak/>
        <w:t>dielectric, form a capacitor</w:t>
      </w:r>
      <w:r w:rsidR="00563A55">
        <w:rPr>
          <w:rFonts w:eastAsiaTheme="minorEastAsia"/>
          <w:color w:val="252525"/>
          <w:shd w:val="clear" w:color="auto" w:fill="F9F9F9"/>
        </w:rPr>
        <w:t xml:space="preserve">. </w:t>
      </w:r>
      <w:r w:rsidR="00386FF5">
        <w:rPr>
          <w:rFonts w:eastAsiaTheme="minorEastAsia"/>
        </w:rPr>
        <w:t xml:space="preserve">From the above expressions it can be seen that </w:t>
      </w:r>
      <w:r w:rsidR="00FA78EB">
        <w:rPr>
          <w:rFonts w:eastAsiaTheme="minorEastAsia"/>
        </w:rPr>
        <w:t xml:space="preserve">a </w:t>
      </w:r>
      <w:r w:rsidR="00386FF5">
        <w:rPr>
          <w:rFonts w:eastAsiaTheme="minorEastAsia"/>
        </w:rPr>
        <w:t xml:space="preserve">higher </w:t>
      </w:r>
      <w:r w:rsidR="00FA78EB">
        <w:rPr>
          <w:rFonts w:eastAsiaTheme="minorEastAsia"/>
        </w:rPr>
        <w:t xml:space="preserve">coupling between the gate and the QD </w:t>
      </w:r>
      <w:r w:rsidR="00563A55">
        <w:rPr>
          <w:rFonts w:eastAsiaTheme="minorEastAsia"/>
        </w:rPr>
        <w:t>(higher C</w:t>
      </w:r>
      <w:r w:rsidR="00563A55" w:rsidRPr="00883046">
        <w:rPr>
          <w:rFonts w:eastAsiaTheme="minorEastAsia"/>
          <w:vertAlign w:val="subscript"/>
        </w:rPr>
        <w:t>g</w:t>
      </w:r>
      <w:r w:rsidR="00563A55">
        <w:rPr>
          <w:rFonts w:eastAsiaTheme="minorEastAsia"/>
        </w:rPr>
        <w:t xml:space="preserve">) </w:t>
      </w:r>
      <w:r w:rsidR="00386FF5">
        <w:rPr>
          <w:rFonts w:eastAsiaTheme="minorEastAsia"/>
        </w:rPr>
        <w:t xml:space="preserve">leads to higher sensitivity of both </w:t>
      </w:r>
      <w:r w:rsidR="00386FF5">
        <w:t>∆</w:t>
      </w:r>
      <w:r w:rsidR="00386FF5">
        <w:rPr>
          <w:rFonts w:ascii="Gulim" w:eastAsia="Gulim" w:hAnsi="Gulim" w:hint="eastAsia"/>
        </w:rPr>
        <w:t xml:space="preserve">φ </w:t>
      </w:r>
      <w:r w:rsidR="00386FF5">
        <w:t xml:space="preserve">and ∆γ. </w:t>
      </w:r>
    </w:p>
    <w:p w:rsidR="004917E7" w:rsidRDefault="008D5CDA" w:rsidP="00CE4A72">
      <w:r w:rsidRPr="008D5CDA">
        <w:t xml:space="preserve">Using gate reflectometry in </w:t>
      </w:r>
      <w:r w:rsidR="008A68C9">
        <w:t xml:space="preserve">a </w:t>
      </w:r>
      <w:r w:rsidRPr="008D5CDA">
        <w:t xml:space="preserve">gate defined </w:t>
      </w:r>
      <w:r w:rsidR="008A68C9">
        <w:t xml:space="preserve">GaAs </w:t>
      </w:r>
      <w:r w:rsidRPr="008D5CDA">
        <w:t>DQD J.I. Colless et</w:t>
      </w:r>
      <w:r w:rsidR="00AC4D90">
        <w:t xml:space="preserve"> al</w:t>
      </w:r>
      <w:r w:rsidR="008A68C9">
        <w:t>.</w:t>
      </w:r>
      <w:r w:rsidR="00851F08">
        <w:t>,</w:t>
      </w:r>
      <w:r w:rsidRPr="008D5CDA">
        <w:t xml:space="preserve"> achieved charge sensitivity of 6.3 meHz</w:t>
      </w:r>
      <w:r w:rsidRPr="008D5CDA">
        <w:rPr>
          <w:vertAlign w:val="superscript"/>
        </w:rPr>
        <w:t>-1/2</w:t>
      </w:r>
      <w:r>
        <w:rPr>
          <w:rFonts w:eastAsiaTheme="minorEastAsia"/>
          <w:color w:val="252525"/>
          <w:shd w:val="clear" w:color="auto" w:fill="F9F9F9"/>
        </w:rPr>
        <w:t xml:space="preserve">, </w:t>
      </w:r>
      <w:r w:rsidRPr="008D5CDA">
        <w:t>having C</w:t>
      </w:r>
      <w:r w:rsidRPr="008D5CDA">
        <w:rPr>
          <w:vertAlign w:val="subscript"/>
        </w:rPr>
        <w:t>g</w:t>
      </w:r>
      <w:r w:rsidRPr="008D5CDA">
        <w:t>/C</w:t>
      </w:r>
      <w:r w:rsidRPr="008D5CDA">
        <w:rPr>
          <w:vertAlign w:val="subscript"/>
        </w:rPr>
        <w:t>Σ</w:t>
      </w:r>
      <w:r w:rsidRPr="008D5CDA">
        <w:t xml:space="preserve"> ≈ 0.05</w:t>
      </w:r>
      <w:r w:rsidR="00AC4D90">
        <w:t xml:space="preserve"> [14]</w:t>
      </w:r>
      <w:r w:rsidRPr="008D5CDA">
        <w:t xml:space="preserve">. </w:t>
      </w:r>
      <w:r w:rsidR="002A4E48" w:rsidRPr="008D5CDA">
        <w:t>Using 1.9 nm HfSiON oxide as dielectric</w:t>
      </w:r>
      <w:r w:rsidR="002A4E48">
        <w:t xml:space="preserve"> in </w:t>
      </w:r>
      <w:r w:rsidR="00286930">
        <w:t xml:space="preserve">a </w:t>
      </w:r>
      <w:r w:rsidR="002A4E48">
        <w:t>silicon nanowire field effect transistor</w:t>
      </w:r>
      <w:r w:rsidR="00286930">
        <w:t>,</w:t>
      </w:r>
      <w:r w:rsidR="002A4E48">
        <w:t xml:space="preserve"> M.F. Gonzalez – Zalba et al. achieved </w:t>
      </w:r>
      <w:r w:rsidR="008A68C9">
        <w:t xml:space="preserve">a </w:t>
      </w:r>
      <w:r w:rsidR="002A4E48" w:rsidRPr="008D5CDA">
        <w:t xml:space="preserve">charge </w:t>
      </w:r>
      <w:r w:rsidR="002A4E48">
        <w:t>sensitivity of 37</w:t>
      </w:r>
      <w:r w:rsidR="002A4E48" w:rsidRPr="008D5CDA">
        <w:t xml:space="preserve"> </w:t>
      </w:r>
      <w:r w:rsidR="002A4E48" w:rsidRPr="002A4E48">
        <w:t>μ</w:t>
      </w:r>
      <w:r w:rsidR="002A4E48" w:rsidRPr="008D5CDA">
        <w:t>eHz</w:t>
      </w:r>
      <w:r w:rsidR="002A4E48" w:rsidRPr="008D5CDA">
        <w:rPr>
          <w:vertAlign w:val="superscript"/>
        </w:rPr>
        <w:t>-1/2</w:t>
      </w:r>
      <w:r w:rsidR="00AC4D90">
        <w:t xml:space="preserve">, with </w:t>
      </w:r>
      <w:r w:rsidR="00AC4D90" w:rsidRPr="008D5CDA">
        <w:t>C</w:t>
      </w:r>
      <w:r w:rsidR="00AC4D90" w:rsidRPr="008D5CDA">
        <w:rPr>
          <w:vertAlign w:val="subscript"/>
        </w:rPr>
        <w:t>g</w:t>
      </w:r>
      <w:r w:rsidR="00AC4D90" w:rsidRPr="008D5CDA">
        <w:t>/C</w:t>
      </w:r>
      <w:r w:rsidR="00AC4D90" w:rsidRPr="008D5CDA">
        <w:rPr>
          <w:vertAlign w:val="subscript"/>
        </w:rPr>
        <w:t>Σ</w:t>
      </w:r>
      <w:r w:rsidR="00AC4D90" w:rsidRPr="008D5CDA">
        <w:t xml:space="preserve"> </w:t>
      </w:r>
      <w:r w:rsidR="00AC4D90">
        <w:t>= 0.92 [12]</w:t>
      </w:r>
      <w:r w:rsidR="00465425">
        <w:t xml:space="preserve">. For comparison, </w:t>
      </w:r>
      <w:r w:rsidR="008A68C9">
        <w:t xml:space="preserve">the </w:t>
      </w:r>
      <w:r w:rsidR="00465425">
        <w:t xml:space="preserve">sensitivity achieved using ohmic reflectometry and </w:t>
      </w:r>
      <w:r w:rsidR="008A68C9">
        <w:t xml:space="preserve">a </w:t>
      </w:r>
      <w:r w:rsidR="00465425">
        <w:t xml:space="preserve">rf-QPC </w:t>
      </w:r>
      <w:r w:rsidR="00C60A18">
        <w:t xml:space="preserve">(rf-SET) </w:t>
      </w:r>
      <w:r w:rsidR="00465425">
        <w:t xml:space="preserve">as a charge sensor is 100 </w:t>
      </w:r>
      <w:r w:rsidR="00465425" w:rsidRPr="002A4E48">
        <w:t>μ</w:t>
      </w:r>
      <w:r w:rsidR="00465425" w:rsidRPr="008D5CDA">
        <w:t>eHz</w:t>
      </w:r>
      <w:r w:rsidR="00465425" w:rsidRPr="008D5CDA">
        <w:rPr>
          <w:vertAlign w:val="superscript"/>
        </w:rPr>
        <w:t>-1/2</w:t>
      </w:r>
      <w:r w:rsidR="00465425">
        <w:t xml:space="preserve"> </w:t>
      </w:r>
      <w:r w:rsidR="00C60A18">
        <w:t xml:space="preserve">(0.9 </w:t>
      </w:r>
      <w:r w:rsidR="00C60A18" w:rsidRPr="002A4E48">
        <w:t>μ</w:t>
      </w:r>
      <w:r w:rsidR="00C60A18" w:rsidRPr="008D5CDA">
        <w:t>eHz</w:t>
      </w:r>
      <w:r w:rsidR="00C60A18" w:rsidRPr="008D5CDA">
        <w:rPr>
          <w:vertAlign w:val="superscript"/>
        </w:rPr>
        <w:t>-1/2</w:t>
      </w:r>
      <w:r w:rsidR="00C60A18">
        <w:t>)</w:t>
      </w:r>
      <w:r w:rsidR="00883046">
        <w:t xml:space="preserve"> </w:t>
      </w:r>
      <w:r w:rsidR="00332508">
        <w:t>[12]</w:t>
      </w:r>
      <w:r w:rsidR="00465425">
        <w:t>.</w:t>
      </w:r>
      <w:r w:rsidR="00AC4D90">
        <w:t xml:space="preserve"> </w:t>
      </w:r>
      <w:r w:rsidR="008A68C9">
        <w:t xml:space="preserve">Thus the performance of gate reflectometry is very close to that of ohmic reflectometry. </w:t>
      </w:r>
      <w:r w:rsidR="00C60A18">
        <w:t>In</w:t>
      </w:r>
      <w:r w:rsidR="00AC4D90">
        <w:t xml:space="preserve"> our system using</w:t>
      </w:r>
      <w:r w:rsidR="00286930">
        <w:t xml:space="preserve"> </w:t>
      </w:r>
      <w:r w:rsidR="00C60A18">
        <w:t xml:space="preserve">by using ~ 4nm </w:t>
      </w:r>
      <w:r w:rsidR="00AC4D90" w:rsidRPr="00AC4D90">
        <w:t>HfO</w:t>
      </w:r>
      <w:r w:rsidR="00AC4D90">
        <w:rPr>
          <w:vertAlign w:val="subscript"/>
        </w:rPr>
        <w:t xml:space="preserve">2 </w:t>
      </w:r>
      <w:r w:rsidR="00AC4D90">
        <w:t xml:space="preserve">as </w:t>
      </w:r>
      <w:r w:rsidR="00286930">
        <w:t xml:space="preserve">a </w:t>
      </w:r>
      <w:r w:rsidR="00AC4D90">
        <w:t>dielectric</w:t>
      </w:r>
      <w:r w:rsidR="005966DE">
        <w:t>,</w:t>
      </w:r>
      <w:r w:rsidR="00AC4D90">
        <w:t xml:space="preserve"> which has ε</w:t>
      </w:r>
      <w:r w:rsidR="00AC4D90">
        <w:rPr>
          <w:vertAlign w:val="subscript"/>
        </w:rPr>
        <w:t>roxide</w:t>
      </w:r>
      <w:r w:rsidR="00AC4D90">
        <w:t xml:space="preserve"> = 24</w:t>
      </w:r>
      <w:r w:rsidR="005966DE">
        <w:t>,</w:t>
      </w:r>
      <w:r w:rsidR="00AC4D90">
        <w:t xml:space="preserve"> we expect to have </w:t>
      </w:r>
      <w:r w:rsidR="005966DE">
        <w:t xml:space="preserve">a </w:t>
      </w:r>
      <w:r w:rsidR="00AC4D90" w:rsidRPr="008D5CDA">
        <w:t>C</w:t>
      </w:r>
      <w:r w:rsidR="00AC4D90" w:rsidRPr="008D5CDA">
        <w:rPr>
          <w:vertAlign w:val="subscript"/>
        </w:rPr>
        <w:t>g</w:t>
      </w:r>
      <w:r w:rsidR="00AC4D90" w:rsidRPr="008D5CDA">
        <w:t>/C</w:t>
      </w:r>
      <w:r w:rsidR="00AC4D90" w:rsidRPr="008D5CDA">
        <w:rPr>
          <w:vertAlign w:val="subscript"/>
        </w:rPr>
        <w:t>Σ</w:t>
      </w:r>
      <w:r w:rsidR="00AC4D90">
        <w:rPr>
          <w:vertAlign w:val="subscript"/>
        </w:rPr>
        <w:t xml:space="preserve"> </w:t>
      </w:r>
      <w:r w:rsidR="00AC4D90">
        <w:t xml:space="preserve">comparable to </w:t>
      </w:r>
      <w:r w:rsidR="005966DE">
        <w:t xml:space="preserve">that reported in </w:t>
      </w:r>
      <w:r w:rsidR="00F3057B">
        <w:t>[12].</w:t>
      </w:r>
      <w:r w:rsidR="00024D67">
        <w:t xml:space="preserve"> </w:t>
      </w:r>
    </w:p>
    <w:p w:rsidR="00024D67" w:rsidRPr="00024D67" w:rsidDel="00FF1207" w:rsidRDefault="001C12E4" w:rsidP="00CE4A72">
      <w:pPr>
        <w:rPr>
          <w:del w:id="4" w:author="Josip KUKUCKA" w:date="2016-09-02T16:36:00Z"/>
          <w:rFonts w:eastAsiaTheme="minorEastAsia"/>
        </w:rPr>
      </w:pPr>
      <w:del w:id="5" w:author="Josip KUKUCKA" w:date="2016-09-02T16:36:00Z">
        <w:r w:rsidDel="00FF1207">
          <w:rPr>
            <w:b/>
          </w:rPr>
          <w:delText xml:space="preserve">The </w:delText>
        </w:r>
        <w:r w:rsidRPr="009136E6" w:rsidDel="00FF1207">
          <w:rPr>
            <w:b/>
          </w:rPr>
          <w:delText xml:space="preserve">first generation of the gate reflectometry setup </w:delText>
        </w:r>
        <w:r w:rsidDel="00FF1207">
          <w:rPr>
            <w:b/>
          </w:rPr>
          <w:delText>will emerge from the s</w:delText>
        </w:r>
        <w:r w:rsidR="00024D67" w:rsidRPr="009136E6" w:rsidDel="00FF1207">
          <w:rPr>
            <w:b/>
          </w:rPr>
          <w:delText>econd generation of the ohmic reflectometry</w:delText>
        </w:r>
        <w:r w:rsidR="00024D67" w:rsidDel="00FF1207">
          <w:delText xml:space="preserve"> by </w:delText>
        </w:r>
        <w:r w:rsidR="00024D67" w:rsidRPr="009136E6" w:rsidDel="00FF1207">
          <w:rPr>
            <w:b/>
          </w:rPr>
          <w:delText>changing inductor value</w:delText>
        </w:r>
        <w:r w:rsidR="00425DF3" w:rsidRPr="009136E6" w:rsidDel="00FF1207">
          <w:rPr>
            <w:b/>
          </w:rPr>
          <w:delText>s</w:delText>
        </w:r>
        <w:r w:rsidR="00425DF3" w:rsidDel="00FF1207">
          <w:delText xml:space="preserve"> and by trying inductors of </w:delText>
        </w:r>
        <w:r w:rsidDel="00FF1207">
          <w:delText xml:space="preserve">different </w:delText>
        </w:r>
        <w:r w:rsidR="00425DF3" w:rsidDel="00FF1207">
          <w:delText xml:space="preserve">core material and size in order to reduce inductor losses.  </w:delText>
        </w:r>
      </w:del>
    </w:p>
    <w:p w:rsidR="00AB3B6B" w:rsidRPr="00AB3B6B" w:rsidDel="001C12E4" w:rsidRDefault="00AB3B6B" w:rsidP="00AB3B6B">
      <w:pPr>
        <w:rPr>
          <w:del w:id="6" w:author="Georgios KATSAROS" w:date="2016-08-25T10:29:00Z"/>
        </w:rPr>
      </w:pPr>
    </w:p>
    <w:p w:rsidR="005152EA" w:rsidRDefault="00B80CDB" w:rsidP="005152EA">
      <w:pPr>
        <w:pStyle w:val="Heading4"/>
        <w:rPr>
          <w:ins w:id="7" w:author="Josip KUKUCKA" w:date="2016-09-02T16:38:00Z"/>
        </w:rPr>
      </w:pPr>
      <w:r>
        <w:t xml:space="preserve">Optimizing </w:t>
      </w:r>
      <w:r w:rsidR="00A55DCD">
        <w:t xml:space="preserve">the </w:t>
      </w:r>
      <w:r w:rsidR="0037501E">
        <w:t>gate reflectometry</w:t>
      </w:r>
      <w:ins w:id="8" w:author="Georgios KATSAROS" w:date="2016-08-31T11:52:00Z">
        <w:r w:rsidR="00EF16ED">
          <w:t xml:space="preserve"> </w:t>
        </w:r>
      </w:ins>
    </w:p>
    <w:p w:rsidR="00640A1A" w:rsidRDefault="00FF1207" w:rsidP="00FF1207">
      <w:r>
        <w:t>From the equation for ∆</w:t>
      </w:r>
      <w:r>
        <w:rPr>
          <w:rFonts w:ascii="Gulim" w:eastAsia="Gulim" w:hAnsi="Gulim" w:hint="eastAsia"/>
        </w:rPr>
        <w:t>φ</w:t>
      </w:r>
      <w:r>
        <w:t>, it is cle</w:t>
      </w:r>
      <w:r w:rsidR="00640A1A">
        <w:t xml:space="preserve">ar that there are two factors </w:t>
      </w:r>
      <w:r>
        <w:t xml:space="preserve">which are critical for getting a sensitive gate reflectometry setup. Firstly to </w:t>
      </w:r>
      <w:r w:rsidRPr="00FF1207">
        <w:rPr>
          <w:b/>
        </w:rPr>
        <w:t>reduce the parasitic capacitance</w:t>
      </w:r>
      <w:r w:rsidR="00640A1A">
        <w:t xml:space="preserve"> </w:t>
      </w:r>
      <w:r w:rsidR="00640A1A" w:rsidRPr="00640A1A">
        <w:rPr>
          <w:rFonts w:eastAsiaTheme="minorEastAsia"/>
          <w:b/>
        </w:rPr>
        <w:t>C</w:t>
      </w:r>
      <w:r w:rsidR="00640A1A" w:rsidRPr="00640A1A">
        <w:rPr>
          <w:rFonts w:eastAsiaTheme="minorEastAsia"/>
          <w:b/>
          <w:vertAlign w:val="subscript"/>
        </w:rPr>
        <w:t>p</w:t>
      </w:r>
      <w:r w:rsidR="00640A1A">
        <w:t xml:space="preserve"> </w:t>
      </w:r>
      <w:r>
        <w:t xml:space="preserve">as much as possible by engineering the sample holder. Secondly, to </w:t>
      </w:r>
      <w:r w:rsidRPr="00640A1A">
        <w:rPr>
          <w:b/>
        </w:rPr>
        <w:t>achieve high quality factor</w:t>
      </w:r>
      <w:r w:rsidR="00640A1A">
        <w:rPr>
          <w:b/>
        </w:rPr>
        <w:t xml:space="preserve"> Q</w:t>
      </w:r>
      <w:r>
        <w:t xml:space="preserve"> of the resonant circuit.</w:t>
      </w:r>
    </w:p>
    <w:p w:rsidR="00640A1A" w:rsidRDefault="00640A1A" w:rsidP="00640A1A">
      <w:r>
        <w:t xml:space="preserve">For </w:t>
      </w:r>
      <w:r w:rsidRPr="00640A1A">
        <w:rPr>
          <w:b/>
        </w:rPr>
        <w:t>reducing</w:t>
      </w:r>
      <w:r w:rsidRPr="00640A1A">
        <w:rPr>
          <w:b/>
        </w:rPr>
        <w:t xml:space="preserve"> the parasitic capacitance </w:t>
      </w:r>
      <w:r w:rsidRPr="00640A1A">
        <w:rPr>
          <w:rFonts w:eastAsiaTheme="minorEastAsia"/>
          <w:b/>
        </w:rPr>
        <w:t>C</w:t>
      </w:r>
      <w:r w:rsidRPr="00640A1A">
        <w:rPr>
          <w:rFonts w:eastAsiaTheme="minorEastAsia"/>
          <w:b/>
          <w:vertAlign w:val="subscript"/>
        </w:rPr>
        <w:t>p</w:t>
      </w:r>
      <w:r>
        <w:t xml:space="preserve"> </w:t>
      </w:r>
      <w:r>
        <w:t xml:space="preserve">coming from the coupling of the PCB RF lines and bonding pads to the ground planes, the Sonnet software can be used. Simulations of the PCB RF lines and bonding pads geometric capacitance in respect to their dimensions, routing configuration and PCB dielectric will be performed. </w:t>
      </w:r>
    </w:p>
    <w:p w:rsidR="00640A1A" w:rsidRDefault="00640A1A" w:rsidP="00FF1207">
      <w:r>
        <w:rPr>
          <w:b/>
        </w:rPr>
        <w:t xml:space="preserve">Quality </w:t>
      </w:r>
      <w:r w:rsidRPr="00640A1A">
        <w:rPr>
          <w:b/>
        </w:rPr>
        <w:t>factor</w:t>
      </w:r>
      <w:r>
        <w:rPr>
          <w:b/>
        </w:rPr>
        <w:t xml:space="preserve"> Q</w:t>
      </w:r>
      <w:r>
        <w:t xml:space="preserve"> dependence about different inductors and capacitors </w:t>
      </w:r>
      <w:r>
        <w:t>will be examined</w:t>
      </w:r>
      <w:r>
        <w:t>.</w:t>
      </w:r>
      <w:r>
        <w:t xml:space="preserve"> </w:t>
      </w:r>
    </w:p>
    <w:p w:rsidR="003C36A6" w:rsidRDefault="00640A1A" w:rsidP="008E2449">
      <w:r>
        <w:t xml:space="preserve">Additional losses </w:t>
      </w:r>
      <w:r w:rsidR="00AB5B68">
        <w:t xml:space="preserve">in </w:t>
      </w:r>
      <w:r w:rsidR="006E0B0C">
        <w:t xml:space="preserve">a </w:t>
      </w:r>
      <w:r>
        <w:t>gate reflectometry system are</w:t>
      </w:r>
      <w:r w:rsidR="00AB5B68">
        <w:t xml:space="preserve"> PCB dielectric losses, losses in PCB RF transmission lines [12]</w:t>
      </w:r>
      <w:r w:rsidR="0037501E">
        <w:t>.</w:t>
      </w:r>
      <w:r w:rsidR="0004013B">
        <w:t xml:space="preserve"> </w:t>
      </w:r>
    </w:p>
    <w:p w:rsidR="00CC4F1C" w:rsidRPr="00CC4F1C" w:rsidRDefault="00CC4F1C" w:rsidP="008E2449">
      <w:r>
        <w:t xml:space="preserve">Losses in the PCB dielectric will be addressed by using </w:t>
      </w:r>
      <w:r w:rsidR="00C808F4">
        <w:t xml:space="preserve">a </w:t>
      </w:r>
      <w:r>
        <w:t xml:space="preserve">dielectric with lower dielectric loss then </w:t>
      </w:r>
      <w:r w:rsidR="00C808F4">
        <w:t xml:space="preserve">the </w:t>
      </w:r>
      <w:r>
        <w:t>currently used FR4, e.g. some of the Rogers Corporation laminates.</w:t>
      </w:r>
    </w:p>
    <w:p w:rsidR="00F42C8D" w:rsidRDefault="00315E2B" w:rsidP="00F94A6C">
      <w:r>
        <w:t xml:space="preserve">The </w:t>
      </w:r>
      <w:r w:rsidRPr="00CC4F1C">
        <w:t>RF lines transm</w:t>
      </w:r>
      <w:r w:rsidR="00E05506" w:rsidRPr="00CC4F1C">
        <w:t>ission losses</w:t>
      </w:r>
      <w:r w:rsidR="00E05506">
        <w:t xml:space="preserve"> come probably</w:t>
      </w:r>
      <w:r>
        <w:t xml:space="preserve"> from the unwanted reflections due to </w:t>
      </w:r>
      <w:r w:rsidR="00E05506">
        <w:t xml:space="preserve">the </w:t>
      </w:r>
      <w:r>
        <w:t xml:space="preserve">transmission line routing and splitting </w:t>
      </w:r>
      <w:r w:rsidR="00E05506">
        <w:t>needed to connect</w:t>
      </w:r>
      <w:r>
        <w:t xml:space="preserve"> more reflectometry readout circuit</w:t>
      </w:r>
      <w:r w:rsidR="00E05506">
        <w:t>s</w:t>
      </w:r>
      <w:r>
        <w:t xml:space="preserve"> – frequency multiplexing. This assumption should be tested and </w:t>
      </w:r>
      <w:r w:rsidR="006E0B0C">
        <w:t xml:space="preserve">the </w:t>
      </w:r>
      <w:r w:rsidR="00E05506" w:rsidRPr="00E05506">
        <w:rPr>
          <w:b/>
        </w:rPr>
        <w:t>optimum configuration of the PCB RF lines</w:t>
      </w:r>
      <w:r w:rsidR="00E05506">
        <w:t xml:space="preserve"> could be achieved </w:t>
      </w:r>
      <w:r w:rsidR="006E0B0C">
        <w:t xml:space="preserve">by </w:t>
      </w:r>
      <w:r w:rsidR="00E05506">
        <w:t xml:space="preserve">using </w:t>
      </w:r>
      <w:r w:rsidR="00C808F4">
        <w:t xml:space="preserve">again </w:t>
      </w:r>
      <w:r w:rsidR="006E0B0C">
        <w:t xml:space="preserve">the </w:t>
      </w:r>
      <w:r w:rsidR="00E05506">
        <w:t xml:space="preserve">Sonnet software for simulating </w:t>
      </w:r>
      <w:r w:rsidR="006E0B0C">
        <w:t xml:space="preserve">the </w:t>
      </w:r>
      <w:r w:rsidR="00E05506">
        <w:t>RF line scattering parameters.</w:t>
      </w:r>
    </w:p>
    <w:p w:rsidR="00F42C8D" w:rsidRDefault="008C418F" w:rsidP="008C418F">
      <w:pPr>
        <w:pStyle w:val="Heading3"/>
      </w:pPr>
      <w:r w:rsidRPr="00402D0E">
        <w:rPr>
          <w:rStyle w:val="Heading4Char"/>
        </w:rPr>
        <w:lastRenderedPageBreak/>
        <w:t>Spin dynamics</w:t>
      </w:r>
      <w:r w:rsidR="00402D0E" w:rsidRPr="00402D0E">
        <w:rPr>
          <w:rStyle w:val="Heading4Char"/>
        </w:rPr>
        <w:t xml:space="preserve"> exper</w:t>
      </w:r>
      <w:r w:rsidRPr="00402D0E">
        <w:rPr>
          <w:rStyle w:val="Heading4Char"/>
        </w:rPr>
        <w:t>i</w:t>
      </w:r>
      <w:r w:rsidR="00402D0E" w:rsidRPr="00402D0E">
        <w:rPr>
          <w:rStyle w:val="Heading4Char"/>
        </w:rPr>
        <w:t>m</w:t>
      </w:r>
      <w:r w:rsidRPr="00402D0E">
        <w:rPr>
          <w:rStyle w:val="Heading4Char"/>
        </w:rPr>
        <w:t>ents</w:t>
      </w:r>
      <w:r>
        <w:t xml:space="preserve"> </w:t>
      </w:r>
    </w:p>
    <w:p w:rsidR="00F42C8D" w:rsidDel="00012198" w:rsidRDefault="00844A89" w:rsidP="00012198">
      <w:pPr>
        <w:rPr>
          <w:del w:id="9" w:author="Georgios KATSAROS" w:date="2016-08-31T12:40:00Z"/>
          <w:b/>
        </w:rPr>
      </w:pPr>
      <w:r>
        <w:t>Once the gate reflectometry setup will be properly working, I will focus on performing spin manipulation experiments. During my PhD I will focus on the Loss-Divincenzo spin qubit</w:t>
      </w:r>
      <w:r w:rsidR="00012198">
        <w:t xml:space="preserve">. </w:t>
      </w:r>
    </w:p>
    <w:p w:rsidR="00F42C8D" w:rsidRDefault="00F42C8D" w:rsidP="00F42C8D">
      <w:r>
        <w:t xml:space="preserve">For achieving good state preparation, fast manipulation and fast measurement, additional mechanisms are required beyond ones offered by single QDs. One of the most promising building block for the realization of the spin qubit quantum computer based on </w:t>
      </w:r>
      <w:r w:rsidR="00012198">
        <w:t>QDs</w:t>
      </w:r>
      <w:r>
        <w:t xml:space="preserve"> is </w:t>
      </w:r>
      <w:r w:rsidR="00012198">
        <w:t xml:space="preserve">a </w:t>
      </w:r>
      <w:r>
        <w:t xml:space="preserve">serial double quantum dot (DQD) system.  A DQD system consists of two neighboring </w:t>
      </w:r>
      <w:r w:rsidR="00012198">
        <w:t>QDs</w:t>
      </w:r>
      <w:r>
        <w:t xml:space="preserve"> tunnel coupled to each other, which simply means that they can exchange charge particles by tunneling. The </w:t>
      </w:r>
    </w:p>
    <w:p w:rsidR="00F42C8D" w:rsidRDefault="00F42C8D" w:rsidP="00F42C8D">
      <w:r w:rsidRPr="00F22441">
        <w:rPr>
          <w:noProof/>
        </w:rPr>
        <w:drawing>
          <wp:anchor distT="0" distB="0" distL="114300" distR="114300" simplePos="0" relativeHeight="251676672" behindDoc="0" locked="0" layoutInCell="1" allowOverlap="1" wp14:anchorId="790165E3" wp14:editId="45AEB6A4">
            <wp:simplePos x="0" y="0"/>
            <wp:positionH relativeFrom="column">
              <wp:align>center</wp:align>
            </wp:positionH>
            <wp:positionV relativeFrom="paragraph">
              <wp:posOffset>0</wp:posOffset>
            </wp:positionV>
            <wp:extent cx="3600000" cy="3088800"/>
            <wp:effectExtent l="0" t="0" r="635" b="0"/>
            <wp:wrapSquare wrapText="bothSides"/>
            <wp:docPr id="18" name="Picture 18" descr="C:\Users\jkukucka\Documents\GitHub\Fellowship\DQD_spin_block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kukucka\Documents\GitHub\Fellowship\DQD_spin_blocka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308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 w:rsidR="00F42C8D" w:rsidRDefault="00F42C8D" w:rsidP="00F42C8D">
      <w:pPr>
        <w:pStyle w:val="Subtitle"/>
      </w:pPr>
      <w:r>
        <w:t>Figure 1: Spin state readout based on spin block</w:t>
      </w:r>
      <w:r w:rsidR="00EE3282">
        <w:t xml:space="preserve">ade </w:t>
      </w:r>
      <w:r w:rsidR="00FD3D03">
        <w:t xml:space="preserve">shown for </w:t>
      </w:r>
      <w:r w:rsidR="00EE3282">
        <w:t>gate defined double quantum dot</w:t>
      </w:r>
      <w:r>
        <w:t>. The blue circles represent</w:t>
      </w:r>
      <w:r w:rsidR="00EE3282">
        <w:t>s</w:t>
      </w:r>
      <w:r>
        <w:t xml:space="preserve"> the individual quantum dots, the grey lines the gates and the black arrows in the QDs the electron spin direction in the left and the right dot. </w:t>
      </w:r>
    </w:p>
    <w:p w:rsidR="00F42C8D" w:rsidRDefault="00F42C8D" w:rsidP="00F42C8D"/>
    <w:p w:rsidR="00F42C8D" w:rsidRPr="00F73FFA" w:rsidRDefault="00F42C8D" w:rsidP="00F42C8D">
      <w:r>
        <w:t xml:space="preserve">main physical property which makes them favorable for the realization of a qubit is the Pauli exclusion principle. It says that two identical fermions (in this specific case electrons or holes) cannot occupy same energy state. </w:t>
      </w:r>
    </w:p>
    <w:p w:rsidR="00F42C8D" w:rsidRDefault="00F42C8D" w:rsidP="00F42C8D">
      <w:r>
        <w:t>Figure 1</w:t>
      </w:r>
      <w:r w:rsidR="00402D0E">
        <w:t xml:space="preserve"> </w:t>
      </w:r>
      <w:r>
        <w:t xml:space="preserve">describes how spin blockade can be used to extract information about the spin </w:t>
      </w:r>
      <w:r w:rsidR="002A6B94">
        <w:t xml:space="preserve">degree of freedom </w:t>
      </w:r>
      <w:r>
        <w:t>in the left QD in the DQD syst</w:t>
      </w:r>
      <w:r w:rsidR="00EE3282">
        <w:t>em. If the spin configuration form</w:t>
      </w:r>
      <w:r w:rsidR="00433373">
        <w:t>s</w:t>
      </w:r>
      <w:r w:rsidR="00EE3282">
        <w:t xml:space="preserve"> </w:t>
      </w:r>
      <w:r w:rsidR="00433373">
        <w:t xml:space="preserve">a </w:t>
      </w:r>
      <w:r w:rsidR="00EE3282">
        <w:t xml:space="preserve">singlet </w:t>
      </w:r>
      <w:r w:rsidR="00433373">
        <w:t xml:space="preserve">state </w:t>
      </w:r>
      <w:r w:rsidR="00EE3282">
        <w:t>S(1,1)</w:t>
      </w:r>
      <w:r w:rsidR="00370522">
        <w:t xml:space="preserve"> </w:t>
      </w:r>
      <w:r w:rsidR="00370522">
        <w:t>(the numbers in brackets denote the hole number on the left and right dot respectively)</w:t>
      </w:r>
      <w:r w:rsidR="00370522">
        <w:t xml:space="preserve">, like show in </w:t>
      </w:r>
      <w:r w:rsidR="00370522">
        <w:t>Figure 1a</w:t>
      </w:r>
      <w:r w:rsidR="00EE3282">
        <w:t xml:space="preserve">, </w:t>
      </w:r>
      <w:r>
        <w:t xml:space="preserve">then after </w:t>
      </w:r>
      <w:r>
        <w:lastRenderedPageBreak/>
        <w:t xml:space="preserve">electrostatic pushing, by applying voltage pulses on gates </w:t>
      </w:r>
      <w:r w:rsidR="00CE53B0">
        <w:t xml:space="preserve">L and R, </w:t>
      </w:r>
      <w:r w:rsidR="00433373">
        <w:t xml:space="preserve">the </w:t>
      </w:r>
      <w:r w:rsidR="00CE53B0">
        <w:t>hole</w:t>
      </w:r>
      <w:r>
        <w:t xml:space="preserve"> is all</w:t>
      </w:r>
      <w:r w:rsidR="00E454F5">
        <w:t>o</w:t>
      </w:r>
      <w:r w:rsidR="00370522">
        <w:t xml:space="preserve">wed to tunnel to the right dot, </w:t>
      </w:r>
      <w:r w:rsidR="00E454F5">
        <w:t xml:space="preserve">forming </w:t>
      </w:r>
      <w:r w:rsidR="00433373">
        <w:t xml:space="preserve">a </w:t>
      </w:r>
      <w:r w:rsidR="00370522">
        <w:t>singlet S(0,2) state</w:t>
      </w:r>
      <w:r w:rsidR="00433373">
        <w:t xml:space="preserve">. </w:t>
      </w:r>
      <w:r w:rsidR="00370522">
        <w:t xml:space="preserve">In the </w:t>
      </w:r>
      <w:r>
        <w:t>case</w:t>
      </w:r>
      <w:r w:rsidR="00370522">
        <w:t xml:space="preserve"> </w:t>
      </w:r>
      <w:r w:rsidR="00370522">
        <w:t>below</w:t>
      </w:r>
      <w:r>
        <w:t>, Fi</w:t>
      </w:r>
      <w:r w:rsidR="00370522">
        <w:t>gure 1c), holes in both dots</w:t>
      </w:r>
      <w:r w:rsidR="00FD3D03">
        <w:t xml:space="preserve"> </w:t>
      </w:r>
      <w:r>
        <w:t xml:space="preserve">have </w:t>
      </w:r>
      <w:r w:rsidR="00FD3D03">
        <w:t xml:space="preserve">the </w:t>
      </w:r>
      <w:r>
        <w:t>same spin</w:t>
      </w:r>
      <w:r w:rsidR="00370522">
        <w:t>, forming a triplet T(1,1) state,</w:t>
      </w:r>
      <w:r>
        <w:t xml:space="preserve"> and due to Pauli exclusion principle they stay in</w:t>
      </w:r>
      <w:r w:rsidR="00E454F5">
        <w:t xml:space="preserve"> </w:t>
      </w:r>
      <w:r w:rsidR="00174ACA">
        <w:t xml:space="preserve">the </w:t>
      </w:r>
      <w:r w:rsidR="00E454F5">
        <w:t xml:space="preserve">(1,1) </w:t>
      </w:r>
      <w:r>
        <w:t>configuration after electrostatic pushing</w:t>
      </w:r>
      <w:r w:rsidR="00E454F5">
        <w:t xml:space="preserve"> because </w:t>
      </w:r>
      <w:r w:rsidR="00FD3D03">
        <w:t xml:space="preserve">the triplet state </w:t>
      </w:r>
      <w:r w:rsidR="00E454F5">
        <w:t xml:space="preserve">T(0,2) is </w:t>
      </w:r>
      <w:r w:rsidR="00174ACA">
        <w:t>too high in energy and thus not available</w:t>
      </w:r>
      <w:r>
        <w:t xml:space="preserve">. </w:t>
      </w:r>
    </w:p>
    <w:p w:rsidR="00F42C8D" w:rsidRPr="006E0B0C" w:rsidRDefault="00F42C8D" w:rsidP="0053764A"/>
    <w:p w:rsidR="00F42C8D" w:rsidRDefault="00F42C8D" w:rsidP="00402D0E">
      <w:pPr>
        <w:pStyle w:val="Heading5"/>
      </w:pPr>
      <w:r>
        <w:t>Measuring the spin relaxation time T</w:t>
      </w:r>
      <w:r>
        <w:rPr>
          <w:vertAlign w:val="subscript"/>
        </w:rPr>
        <w:t>1</w:t>
      </w:r>
      <w:r>
        <w:t xml:space="preserve"> </w:t>
      </w:r>
    </w:p>
    <w:p w:rsidR="002B3BBA" w:rsidRPr="0073362E" w:rsidRDefault="0033444E" w:rsidP="002B3BBA">
      <w:r>
        <w:t xml:space="preserve">For measuring </w:t>
      </w:r>
      <w:r w:rsidR="00856250">
        <w:t xml:space="preserve">the </w:t>
      </w:r>
      <w:r>
        <w:t>spin relaxation time</w:t>
      </w:r>
      <w:r w:rsidR="00EF11B4">
        <w:t>,</w:t>
      </w:r>
      <w:r>
        <w:t xml:space="preserve"> </w:t>
      </w:r>
      <w:r w:rsidR="002A6B94">
        <w:t xml:space="preserve">an </w:t>
      </w:r>
      <w:r w:rsidR="00EF11B4">
        <w:t xml:space="preserve">approach similar to </w:t>
      </w:r>
      <w:r w:rsidR="002A6B94">
        <w:t xml:space="preserve">the </w:t>
      </w:r>
      <w:r w:rsidR="00EF11B4">
        <w:t>approach of Koppens et al. [20</w:t>
      </w:r>
      <w:r>
        <w:t>]</w:t>
      </w:r>
      <w:r w:rsidR="00EF11B4">
        <w:t xml:space="preserve"> will be used</w:t>
      </w:r>
      <w:r>
        <w:t>.</w:t>
      </w:r>
      <w:r w:rsidR="0053764A">
        <w:t xml:space="preserve"> </w:t>
      </w:r>
      <w:r w:rsidR="00B65963">
        <w:t>The DQD will be tuned to a the (0,1)-(1,1)-(0,2) triple point</w:t>
      </w:r>
      <w:r w:rsidR="002A6B94">
        <w:t>.</w:t>
      </w:r>
      <w:r>
        <w:t xml:space="preserve"> </w:t>
      </w:r>
      <w:r w:rsidR="00856250">
        <w:t>The l</w:t>
      </w:r>
      <w:r>
        <w:t xml:space="preserve">eft dot is initially empty while the right dot is populated with </w:t>
      </w:r>
      <w:r w:rsidR="00145A2E">
        <w:t xml:space="preserve">a spin in its ground state, </w:t>
      </w:r>
      <w:r w:rsidR="00856250">
        <w:t xml:space="preserve">a </w:t>
      </w:r>
      <w:r w:rsidR="0073362E">
        <w:t xml:space="preserve">spin </w:t>
      </w:r>
      <w:r w:rsidR="00145A2E">
        <w:t xml:space="preserve">down </w:t>
      </w:r>
      <w:r w:rsidR="0073362E">
        <w:t>hole</w:t>
      </w:r>
      <w:r>
        <w:t xml:space="preserve">. First, pulsing the gate of the left dot </w:t>
      </w:r>
      <w:r w:rsidR="00145A2E">
        <w:t xml:space="preserve">will </w:t>
      </w:r>
      <w:r w:rsidR="00360A4E">
        <w:t xml:space="preserve">bring </w:t>
      </w:r>
      <w:r>
        <w:t>its spin up and</w:t>
      </w:r>
      <w:r w:rsidR="00B17175">
        <w:t xml:space="preserve"> spin down energy levels above</w:t>
      </w:r>
      <w:r w:rsidR="0073362E">
        <w:t xml:space="preserve"> </w:t>
      </w:r>
      <w:r w:rsidR="00856250">
        <w:t xml:space="preserve">the </w:t>
      </w:r>
      <w:r w:rsidR="0073362E">
        <w:t>Fermi level</w:t>
      </w:r>
      <w:r w:rsidR="0073362E">
        <w:rPr>
          <w:rFonts w:ascii="TTE1CE3AC8t00" w:hAnsi="TTE1CE3AC8t00" w:cs="TTE1CE3AC8t00"/>
        </w:rPr>
        <w:t xml:space="preserve">, </w:t>
      </w:r>
      <w:r w:rsidR="0073362E" w:rsidRPr="0073362E">
        <w:t>μ</w:t>
      </w:r>
      <w:r w:rsidR="0073362E" w:rsidRPr="0073362E">
        <w:rPr>
          <w:vertAlign w:val="subscript"/>
        </w:rPr>
        <w:t>F</w:t>
      </w:r>
      <w:r w:rsidR="00E76EE8">
        <w:t>, of the lead</w:t>
      </w:r>
      <w:r w:rsidR="00B17175">
        <w:t xml:space="preserve">, allowing lead to dot </w:t>
      </w:r>
      <w:r w:rsidR="00145A2E">
        <w:t xml:space="preserve">hole </w:t>
      </w:r>
      <w:r w:rsidR="00B17175">
        <w:t>tunneling</w:t>
      </w:r>
      <w:r w:rsidR="002A6B94">
        <w:t xml:space="preserve"> (holes tunnel to higher lying electrochemical potentials)</w:t>
      </w:r>
      <w:r w:rsidR="0073362E">
        <w:t xml:space="preserve">. </w:t>
      </w:r>
      <w:r w:rsidR="00E76EE8">
        <w:t>Since the tunneling</w:t>
      </w:r>
      <w:r w:rsidR="0073362E">
        <w:t xml:space="preserve"> is most likely spin independent, </w:t>
      </w:r>
      <w:r w:rsidR="00856250">
        <w:t xml:space="preserve">the </w:t>
      </w:r>
      <w:r w:rsidR="0073362E">
        <w:t>left dot is loaded with</w:t>
      </w:r>
      <w:r w:rsidR="00856250">
        <w:t xml:space="preserve"> a</w:t>
      </w:r>
      <w:r w:rsidR="0073362E">
        <w:t xml:space="preserve"> random hole spin from the lead</w:t>
      </w:r>
      <w:r w:rsidR="00655F7C">
        <w:t xml:space="preserve">, during </w:t>
      </w:r>
      <w:r w:rsidR="00856250">
        <w:t xml:space="preserve">the </w:t>
      </w:r>
      <w:r w:rsidR="00655F7C">
        <w:t>loading time t</w:t>
      </w:r>
      <w:r w:rsidR="00655F7C">
        <w:rPr>
          <w:vertAlign w:val="subscript"/>
        </w:rPr>
        <w:t>L</w:t>
      </w:r>
      <w:r w:rsidR="0073362E">
        <w:t xml:space="preserve">. </w:t>
      </w:r>
      <w:r w:rsidR="00856250">
        <w:t>The d</w:t>
      </w:r>
      <w:r w:rsidR="0073362E">
        <w:t xml:space="preserve">ouble dot </w:t>
      </w:r>
      <w:r w:rsidR="00145A2E">
        <w:t xml:space="preserve">is thus in either a singlet (1,1) state or a triplet (1,1) state and </w:t>
      </w:r>
      <w:r w:rsidR="0073362E">
        <w:t>is left in that configuration for the waiting time t</w:t>
      </w:r>
      <w:r w:rsidR="0073362E">
        <w:rPr>
          <w:vertAlign w:val="subscript"/>
        </w:rPr>
        <w:t>w</w:t>
      </w:r>
      <w:r w:rsidR="0073362E">
        <w:t>. After</w:t>
      </w:r>
      <w:r w:rsidR="00856250">
        <w:t xml:space="preserve"> the</w:t>
      </w:r>
      <w:r w:rsidR="0073362E">
        <w:t xml:space="preserve"> t</w:t>
      </w:r>
      <w:r w:rsidR="0073362E">
        <w:rPr>
          <w:vertAlign w:val="subscript"/>
        </w:rPr>
        <w:t>w</w:t>
      </w:r>
      <w:r w:rsidR="00655F7C">
        <w:t xml:space="preserve">, </w:t>
      </w:r>
      <w:r w:rsidR="002A6B94">
        <w:t xml:space="preserve">a </w:t>
      </w:r>
      <w:r w:rsidR="0073362E">
        <w:t>second pulse</w:t>
      </w:r>
      <w:r w:rsidR="00655F7C">
        <w:t xml:space="preserve"> level </w:t>
      </w:r>
      <w:r w:rsidR="002A6B94">
        <w:t xml:space="preserve">is applied in order to </w:t>
      </w:r>
      <w:r w:rsidR="00145A2E">
        <w:t xml:space="preserve">bring the hole from the left QD to the right QD. For an S(1,1) configuration tunneling will take place. As explained above due to spin blockade this will not be the case for the T(1,1) state. </w:t>
      </w:r>
      <w:r w:rsidR="00655F7C">
        <w:t>If</w:t>
      </w:r>
      <w:r w:rsidR="00B17175">
        <w:t xml:space="preserve"> </w:t>
      </w:r>
      <w:r w:rsidR="00145A2E">
        <w:t>charge tunneling take</w:t>
      </w:r>
      <w:r w:rsidR="003D1E39">
        <w:t>s</w:t>
      </w:r>
      <w:r w:rsidR="00145A2E">
        <w:t xml:space="preserve"> place, a shift in the </w:t>
      </w:r>
      <w:r w:rsidR="00655F7C">
        <w:t>quantum capacitance</w:t>
      </w:r>
      <w:r w:rsidR="00B17175">
        <w:t xml:space="preserve"> (capacitance originating from </w:t>
      </w:r>
      <w:r w:rsidR="004C0C57">
        <w:t xml:space="preserve">the </w:t>
      </w:r>
      <w:r w:rsidR="00B17175">
        <w:t xml:space="preserve">DQD charge polarization) </w:t>
      </w:r>
      <w:r w:rsidR="00145A2E">
        <w:t xml:space="preserve">will take place, </w:t>
      </w:r>
      <w:r w:rsidR="00655F7C">
        <w:t xml:space="preserve">which is read by </w:t>
      </w:r>
      <w:r w:rsidR="007416F8">
        <w:t xml:space="preserve">the </w:t>
      </w:r>
      <w:r w:rsidR="00655F7C">
        <w:t xml:space="preserve">gate reflectometry. The probability of finding the </w:t>
      </w:r>
      <w:r w:rsidR="00145A2E">
        <w:t>DQD system in the T(1,1)</w:t>
      </w:r>
      <w:r w:rsidR="00655F7C">
        <w:t xml:space="preserve"> state will decay exponentially with the duration of the waiting time t</w:t>
      </w:r>
      <w:r w:rsidR="00655F7C">
        <w:rPr>
          <w:vertAlign w:val="subscript"/>
        </w:rPr>
        <w:t>w</w:t>
      </w:r>
      <w:r w:rsidR="00655F7C">
        <w:t xml:space="preserve">, with </w:t>
      </w:r>
      <w:r w:rsidR="00655F7C">
        <w:rPr>
          <w:rFonts w:ascii="Times-Italic" w:hAnsi="Times-Italic" w:cs="Times-Italic"/>
          <w:i/>
          <w:iCs/>
        </w:rPr>
        <w:t>T</w:t>
      </w:r>
      <w:r w:rsidR="00655F7C">
        <w:rPr>
          <w:sz w:val="15"/>
          <w:szCs w:val="15"/>
        </w:rPr>
        <w:t xml:space="preserve">1 </w:t>
      </w:r>
      <w:r w:rsidR="00655F7C">
        <w:t>being the decay constant</w:t>
      </w:r>
      <w:r w:rsidR="004A5FE1">
        <w:t>,</w:t>
      </w:r>
      <w:r w:rsidR="003D1E39">
        <w:t xml:space="preserve"> </w:t>
      </w:r>
      <w:r w:rsidR="002B3BBA">
        <w:t xml:space="preserve">since for long waiting times the DQD will always end in the S(1,1) state. </w:t>
      </w:r>
    </w:p>
    <w:p w:rsidR="002B3BBA" w:rsidRPr="0073362E" w:rsidRDefault="002B3BBA" w:rsidP="002B3BBA"/>
    <w:p w:rsidR="00FF7C3A" w:rsidRDefault="00FF7C3A" w:rsidP="00655F7C">
      <w:pPr>
        <w:rPr>
          <w:ins w:id="10" w:author="Josip KUKUCKA" w:date="2016-09-02T17:41:00Z"/>
        </w:rPr>
      </w:pPr>
    </w:p>
    <w:p w:rsidR="004A5FE1" w:rsidRDefault="004A5FE1" w:rsidP="00655F7C"/>
    <w:p w:rsidR="00027EDD" w:rsidRDefault="00027EDD" w:rsidP="00655F7C"/>
    <w:p w:rsidR="00027EDD" w:rsidRDefault="00027EDD" w:rsidP="00655F7C"/>
    <w:p w:rsidR="00027EDD" w:rsidRPr="0073362E" w:rsidRDefault="00027EDD" w:rsidP="00655F7C"/>
    <w:p w:rsidR="0046709D" w:rsidRDefault="006643D4" w:rsidP="00402D0E">
      <w:pPr>
        <w:pStyle w:val="Heading5"/>
      </w:pPr>
      <w:r>
        <w:t>S</w:t>
      </w:r>
      <w:r w:rsidR="00D30B87">
        <w:t>pin manipulation measurement</w:t>
      </w:r>
      <w:r w:rsidR="0018270F">
        <w:t>s</w:t>
      </w:r>
    </w:p>
    <w:p w:rsidR="00FF0ABE" w:rsidRDefault="00FF0ABE" w:rsidP="00FF0ABE">
      <w:r>
        <w:t>Quantum gate operation</w:t>
      </w:r>
      <w:r w:rsidR="00B65963">
        <w:t>s</w:t>
      </w:r>
      <w:r>
        <w:t xml:space="preserve"> </w:t>
      </w:r>
      <w:r w:rsidR="00B65963">
        <w:t xml:space="preserve">for </w:t>
      </w:r>
      <w:r>
        <w:t>a spin qubit</w:t>
      </w:r>
      <w:r w:rsidR="00B65963">
        <w:t xml:space="preserve"> system implies</w:t>
      </w:r>
      <w:r w:rsidR="001B1922">
        <w:t xml:space="preserve"> spin manipulation. Basically </w:t>
      </w:r>
      <w:r w:rsidR="00B65963">
        <w:t xml:space="preserve">such </w:t>
      </w:r>
      <w:r w:rsidR="001B1922">
        <w:t>manipulation</w:t>
      </w:r>
      <w:r w:rsidR="00B65963">
        <w:t>s</w:t>
      </w:r>
      <w:r w:rsidR="001B1922">
        <w:t xml:space="preserve"> are spin rotations in the spin representation sphere, called Bloch sphere.</w:t>
      </w:r>
    </w:p>
    <w:p w:rsidR="00467658" w:rsidRPr="00FF0ABE" w:rsidRDefault="00467658" w:rsidP="00FF0ABE">
      <w:r w:rsidRPr="00467658">
        <w:rPr>
          <w:noProof/>
        </w:rPr>
        <w:lastRenderedPageBreak/>
        <w:drawing>
          <wp:anchor distT="0" distB="0" distL="114300" distR="114300" simplePos="0" relativeHeight="251673600" behindDoc="0" locked="0" layoutInCell="1" allowOverlap="1" wp14:anchorId="3417E24D" wp14:editId="13516503">
            <wp:simplePos x="0" y="0"/>
            <wp:positionH relativeFrom="margin">
              <wp:align>center</wp:align>
            </wp:positionH>
            <wp:positionV relativeFrom="paragraph">
              <wp:posOffset>7620</wp:posOffset>
            </wp:positionV>
            <wp:extent cx="1799590" cy="15335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959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7658" w:rsidRDefault="00467658" w:rsidP="00FF0ABE"/>
    <w:p w:rsidR="00467658" w:rsidRDefault="00467658" w:rsidP="00FF0ABE"/>
    <w:p w:rsidR="00467658" w:rsidRDefault="00467658" w:rsidP="00FF0ABE"/>
    <w:p w:rsidR="00467658" w:rsidRDefault="00467658" w:rsidP="00467658">
      <w:pPr>
        <w:pStyle w:val="Subtitle"/>
      </w:pPr>
      <w:r>
        <w:tab/>
      </w:r>
    </w:p>
    <w:p w:rsidR="00467658" w:rsidRPr="00467658" w:rsidRDefault="00467658" w:rsidP="00467658">
      <w:pPr>
        <w:pStyle w:val="Subtitle"/>
      </w:pPr>
      <w:r>
        <w:t>Figure 10. Bloch sphere</w:t>
      </w:r>
    </w:p>
    <w:p w:rsidR="00FF0ABE" w:rsidRPr="00FF0ABE" w:rsidRDefault="00294BE2" w:rsidP="00FF0ABE">
      <w:r>
        <w:t xml:space="preserve">The spin-up and spin-down states form the basis of the hole spin qubit and they are located on the north and south pole of the </w:t>
      </w:r>
      <w:r w:rsidR="00467658">
        <w:t>Bloch sphere</w:t>
      </w:r>
      <w:r w:rsidR="00FF0ABE">
        <w:t>. Their energy splitting E</w:t>
      </w:r>
      <w:r w:rsidR="00FF0ABE">
        <w:rPr>
          <w:vertAlign w:val="subscript"/>
        </w:rPr>
        <w:t>Z</w:t>
      </w:r>
      <w:r w:rsidR="00FF0ABE">
        <w:t xml:space="preserve"> is determined by the hole g factor g, the Bohr magneton </w:t>
      </w:r>
      <w:r w:rsidR="00FF0ABE" w:rsidRPr="00FF0ABE">
        <w:t>μ</w:t>
      </w:r>
      <w:r w:rsidR="00FF0ABE">
        <w:rPr>
          <w:vertAlign w:val="subscript"/>
        </w:rPr>
        <w:t xml:space="preserve">B </w:t>
      </w:r>
      <w:r w:rsidR="00FF0ABE">
        <w:t xml:space="preserve">and </w:t>
      </w:r>
      <w:r w:rsidR="003763F4">
        <w:t>a</w:t>
      </w:r>
      <w:r w:rsidR="00FF0ABE">
        <w:t xml:space="preserve"> </w:t>
      </w:r>
      <w:r w:rsidR="001B1922">
        <w:t xml:space="preserve">static </w:t>
      </w:r>
      <w:r w:rsidR="00FF0ABE">
        <w:t xml:space="preserve">external magnetic field B, as </w:t>
      </w:r>
      <m:oMath>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=g*</m:t>
        </m:r>
        <m:sSub>
          <m:sSubPr>
            <m:ctrlPr>
              <w:rPr>
                <w:rFonts w:ascii="Cambria Math" w:hAnsi="Cambria Math"/>
              </w:rPr>
            </m:ctrlPr>
          </m:sSubPr>
          <m:e>
            <m:r>
              <m:rPr>
                <m:sty m:val="p"/>
              </m:rPr>
              <w:rPr>
                <w:rFonts w:ascii="Cambria Math" w:hAnsi="Cambria Math"/>
              </w:rPr>
              <m:t>μ</m:t>
            </m:r>
          </m:e>
          <m:sub>
            <m:r>
              <w:rPr>
                <w:rFonts w:ascii="Cambria Math" w:hAnsi="Cambria Math"/>
              </w:rPr>
              <m:t>B</m:t>
            </m:r>
          </m:sub>
        </m:sSub>
        <m:r>
          <w:rPr>
            <w:rFonts w:ascii="Cambria Math" w:hAnsi="Cambria Math"/>
          </w:rPr>
          <m:t>*B</m:t>
        </m:r>
      </m:oMath>
      <w:r w:rsidR="00FF0ABE" w:rsidRPr="00FF0ABE">
        <w:t xml:space="preserve"> </w:t>
      </w:r>
      <w:r w:rsidR="00FF0ABE">
        <w:t xml:space="preserve">. </w:t>
      </w:r>
      <w:r w:rsidR="00642FD4">
        <w:t>The s</w:t>
      </w:r>
      <w:r w:rsidR="00FF0ABE">
        <w:t>pin vector prec</w:t>
      </w:r>
      <w:r w:rsidR="001B1922">
        <w:t xml:space="preserve">esses around the </w:t>
      </w:r>
      <w:r w:rsidR="00FF0ABE">
        <w:t xml:space="preserve">applied </w:t>
      </w:r>
      <w:r w:rsidR="001B1922">
        <w:t xml:space="preserve">static </w:t>
      </w:r>
      <w:r w:rsidR="00FF0ABE">
        <w:t>magnetic field</w:t>
      </w:r>
      <w:r w:rsidR="00CE0D83">
        <w:t xml:space="preserve"> axis</w:t>
      </w:r>
      <w:r w:rsidR="001B1922">
        <w:t xml:space="preserve"> </w:t>
      </w:r>
      <w:r w:rsidR="00FF0ABE">
        <w:t xml:space="preserve">with </w:t>
      </w:r>
      <w:r w:rsidR="00642FD4">
        <w:t xml:space="preserve">a </w:t>
      </w:r>
      <w:r w:rsidR="00FF0ABE">
        <w:t>so</w:t>
      </w:r>
      <w:r w:rsidR="007E5330">
        <w:t>-</w:t>
      </w:r>
      <w:r w:rsidR="00FF0ABE">
        <w:t xml:space="preserve">called Larmor frequency </w:t>
      </w:r>
      <m:oMath>
        <m:r>
          <w:rPr>
            <w:rFonts w:ascii="Cambria Math" w:hAnsi="Cambria Math"/>
          </w:rPr>
          <m:t xml:space="preserve">f= </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/h</m:t>
        </m:r>
      </m:oMath>
      <w:r w:rsidR="00FF0ABE">
        <w:rPr>
          <w:rFonts w:eastAsiaTheme="minorEastAsia"/>
        </w:rPr>
        <w:t>, where h is the Planck constant. For</w:t>
      </w:r>
      <w:r w:rsidR="001B1922">
        <w:rPr>
          <w:rFonts w:eastAsiaTheme="minorEastAsia"/>
        </w:rPr>
        <w:t xml:space="preserve"> </w:t>
      </w:r>
      <w:r w:rsidR="003763F4">
        <w:rPr>
          <w:rFonts w:eastAsiaTheme="minorEastAsia"/>
        </w:rPr>
        <w:t>flipping</w:t>
      </w:r>
      <w:r w:rsidR="001B1922">
        <w:rPr>
          <w:rFonts w:eastAsiaTheme="minorEastAsia"/>
        </w:rPr>
        <w:t xml:space="preserve"> the spin </w:t>
      </w:r>
      <w:r w:rsidR="00642FD4">
        <w:rPr>
          <w:rFonts w:eastAsiaTheme="minorEastAsia"/>
        </w:rPr>
        <w:t xml:space="preserve">an </w:t>
      </w:r>
      <w:r w:rsidR="001B1922">
        <w:rPr>
          <w:rFonts w:eastAsiaTheme="minorEastAsia"/>
        </w:rPr>
        <w:t>external oscillatory magnetic field B</w:t>
      </w:r>
      <w:r w:rsidR="001B1922">
        <w:rPr>
          <w:rFonts w:eastAsiaTheme="minorEastAsia"/>
          <w:vertAlign w:val="subscript"/>
        </w:rPr>
        <w:t>AC</w:t>
      </w:r>
      <w:r w:rsidR="001B1922">
        <w:rPr>
          <w:rFonts w:eastAsiaTheme="minorEastAsia"/>
        </w:rPr>
        <w:t xml:space="preserve"> need</w:t>
      </w:r>
      <w:r w:rsidR="00642FD4">
        <w:rPr>
          <w:rFonts w:eastAsiaTheme="minorEastAsia"/>
        </w:rPr>
        <w:t>s</w:t>
      </w:r>
      <w:r w:rsidR="001B1922">
        <w:rPr>
          <w:rFonts w:eastAsiaTheme="minorEastAsia"/>
        </w:rPr>
        <w:t xml:space="preserve"> to be appl</w:t>
      </w:r>
      <w:r w:rsidR="009F3B27">
        <w:rPr>
          <w:rFonts w:eastAsiaTheme="minorEastAsia"/>
        </w:rPr>
        <w:t>ied</w:t>
      </w:r>
      <w:r w:rsidR="001B1922">
        <w:rPr>
          <w:rFonts w:eastAsiaTheme="minorEastAsia"/>
        </w:rPr>
        <w:t xml:space="preserve"> perpendicular to the static one and its frequency need</w:t>
      </w:r>
      <w:r w:rsidR="00642FD4">
        <w:rPr>
          <w:rFonts w:eastAsiaTheme="minorEastAsia"/>
        </w:rPr>
        <w:t>s</w:t>
      </w:r>
      <w:r w:rsidR="001B1922">
        <w:rPr>
          <w:rFonts w:eastAsiaTheme="minorEastAsia"/>
        </w:rPr>
        <w:t xml:space="preserve"> to match </w:t>
      </w:r>
      <w:r w:rsidR="00642FD4">
        <w:rPr>
          <w:rFonts w:eastAsiaTheme="minorEastAsia"/>
        </w:rPr>
        <w:t xml:space="preserve">the </w:t>
      </w:r>
      <w:r w:rsidR="001B1922">
        <w:rPr>
          <w:rFonts w:eastAsiaTheme="minorEastAsia"/>
        </w:rPr>
        <w:t xml:space="preserve">Larmor frequency. </w:t>
      </w:r>
      <w:r w:rsidR="00A2123E">
        <w:rPr>
          <w:rFonts w:eastAsiaTheme="minorEastAsia"/>
        </w:rPr>
        <w:t xml:space="preserve">An intuitive understanding </w:t>
      </w:r>
      <w:r w:rsidR="00850A6C">
        <w:rPr>
          <w:rFonts w:eastAsiaTheme="minorEastAsia"/>
        </w:rPr>
        <w:t>why the frequency of the B</w:t>
      </w:r>
      <w:r w:rsidR="00850A6C">
        <w:rPr>
          <w:rFonts w:eastAsiaTheme="minorEastAsia"/>
          <w:vertAlign w:val="subscript"/>
        </w:rPr>
        <w:t>AC</w:t>
      </w:r>
      <w:r w:rsidR="00A2123E">
        <w:rPr>
          <w:rFonts w:eastAsiaTheme="minorEastAsia"/>
        </w:rPr>
        <w:t xml:space="preserve"> needs to match the Larmor frequency can be obtained by thinking of the example of a child on a swing. The child</w:t>
      </w:r>
      <w:r w:rsidR="00983845">
        <w:rPr>
          <w:rFonts w:eastAsiaTheme="minorEastAsia"/>
        </w:rPr>
        <w:t>-swing system</w:t>
      </w:r>
      <w:r w:rsidR="00A2123E">
        <w:rPr>
          <w:rFonts w:eastAsiaTheme="minorEastAsia"/>
        </w:rPr>
        <w:t xml:space="preserve"> </w:t>
      </w:r>
      <w:r w:rsidR="003763F4">
        <w:rPr>
          <w:rFonts w:eastAsiaTheme="minorEastAsia"/>
        </w:rPr>
        <w:t xml:space="preserve">oscillates with </w:t>
      </w:r>
      <w:r w:rsidR="00983845">
        <w:rPr>
          <w:rFonts w:eastAsiaTheme="minorEastAsia"/>
        </w:rPr>
        <w:t>its natural</w:t>
      </w:r>
      <w:r w:rsidR="003763F4">
        <w:rPr>
          <w:rFonts w:eastAsiaTheme="minorEastAsia"/>
        </w:rPr>
        <w:t xml:space="preserve"> frequency of oscillation. If the swing is pushed </w:t>
      </w:r>
      <w:r w:rsidR="00A2123E">
        <w:rPr>
          <w:rFonts w:eastAsiaTheme="minorEastAsia"/>
        </w:rPr>
        <w:t xml:space="preserve">by an external person </w:t>
      </w:r>
      <w:r w:rsidR="003763F4">
        <w:rPr>
          <w:rFonts w:eastAsiaTheme="minorEastAsia"/>
        </w:rPr>
        <w:t xml:space="preserve">with an appropriate period of pushing pulses, </w:t>
      </w:r>
      <w:r w:rsidR="00A2123E">
        <w:rPr>
          <w:rFonts w:eastAsiaTheme="minorEastAsia"/>
        </w:rPr>
        <w:t xml:space="preserve">the </w:t>
      </w:r>
      <w:r w:rsidR="003763F4">
        <w:rPr>
          <w:rFonts w:eastAsiaTheme="minorEastAsia"/>
        </w:rPr>
        <w:t xml:space="preserve">amplitude of the oscillation will increase and at some point </w:t>
      </w:r>
      <w:r w:rsidR="00A2123E">
        <w:rPr>
          <w:rFonts w:eastAsiaTheme="minorEastAsia"/>
        </w:rPr>
        <w:t xml:space="preserve">the </w:t>
      </w:r>
      <w:r w:rsidR="003763F4">
        <w:rPr>
          <w:rFonts w:eastAsiaTheme="minorEastAsia"/>
        </w:rPr>
        <w:t xml:space="preserve">swing will flip. In this comparison </w:t>
      </w:r>
      <w:r w:rsidR="00983845">
        <w:rPr>
          <w:rFonts w:eastAsiaTheme="minorEastAsia"/>
        </w:rPr>
        <w:t xml:space="preserve">the </w:t>
      </w:r>
      <w:r w:rsidR="003763F4">
        <w:rPr>
          <w:rFonts w:eastAsiaTheme="minorEastAsia"/>
        </w:rPr>
        <w:t xml:space="preserve">natural frequency of a </w:t>
      </w:r>
      <w:r w:rsidR="00983845">
        <w:rPr>
          <w:rFonts w:eastAsiaTheme="minorEastAsia"/>
        </w:rPr>
        <w:t>child-</w:t>
      </w:r>
      <w:r w:rsidR="003763F4">
        <w:rPr>
          <w:rFonts w:eastAsiaTheme="minorEastAsia"/>
        </w:rPr>
        <w:t xml:space="preserve">swing </w:t>
      </w:r>
      <w:r w:rsidR="00983845">
        <w:rPr>
          <w:rFonts w:eastAsiaTheme="minorEastAsia"/>
        </w:rPr>
        <w:t xml:space="preserve">system </w:t>
      </w:r>
      <w:r w:rsidR="003763F4">
        <w:rPr>
          <w:rFonts w:eastAsiaTheme="minorEastAsia"/>
        </w:rPr>
        <w:t>correspond</w:t>
      </w:r>
      <w:r w:rsidR="00983845">
        <w:rPr>
          <w:rFonts w:eastAsiaTheme="minorEastAsia"/>
        </w:rPr>
        <w:t>s</w:t>
      </w:r>
      <w:r w:rsidR="003763F4">
        <w:rPr>
          <w:rFonts w:eastAsiaTheme="minorEastAsia"/>
        </w:rPr>
        <w:t xml:space="preserve"> to </w:t>
      </w:r>
      <w:r w:rsidR="00983845">
        <w:rPr>
          <w:rFonts w:eastAsiaTheme="minorEastAsia"/>
        </w:rPr>
        <w:t>the</w:t>
      </w:r>
      <w:r w:rsidR="003763F4">
        <w:rPr>
          <w:rFonts w:eastAsiaTheme="minorEastAsia"/>
        </w:rPr>
        <w:t xml:space="preserve"> Larmor frequency and </w:t>
      </w:r>
      <w:r w:rsidR="00983845">
        <w:rPr>
          <w:rFonts w:eastAsiaTheme="minorEastAsia"/>
        </w:rPr>
        <w:t>the</w:t>
      </w:r>
      <w:r w:rsidR="003763F4">
        <w:rPr>
          <w:rFonts w:eastAsiaTheme="minorEastAsia"/>
        </w:rPr>
        <w:t xml:space="preserve"> frequency of </w:t>
      </w:r>
      <w:r w:rsidR="007E5330">
        <w:rPr>
          <w:rFonts w:eastAsiaTheme="minorEastAsia"/>
        </w:rPr>
        <w:t xml:space="preserve">the </w:t>
      </w:r>
      <w:r w:rsidR="00983845">
        <w:rPr>
          <w:rFonts w:eastAsiaTheme="minorEastAsia"/>
        </w:rPr>
        <w:t xml:space="preserve">externally applied </w:t>
      </w:r>
      <w:r w:rsidR="003763F4">
        <w:rPr>
          <w:rFonts w:eastAsiaTheme="minorEastAsia"/>
        </w:rPr>
        <w:t>pushing pulses to the frequency of the applied oscillatory magnetic field.</w:t>
      </w:r>
    </w:p>
    <w:p w:rsidR="00FF0ABE" w:rsidRPr="00FF0ABE" w:rsidRDefault="00B61872" w:rsidP="00FF0ABE">
      <w:r>
        <w:t>However, an o</w:t>
      </w:r>
      <w:r w:rsidR="00BC63AF">
        <w:t>scillatory magn</w:t>
      </w:r>
      <w:r w:rsidR="000726DD">
        <w:t>etic field is hard to implement,</w:t>
      </w:r>
      <w:r w:rsidR="00BC63AF">
        <w:t xml:space="preserve"> </w:t>
      </w:r>
      <w:r w:rsidR="000726DD">
        <w:t>from the fabrication standpoint</w:t>
      </w:r>
      <w:r>
        <w:t>, since it adds more steps and thus the risk of failure</w:t>
      </w:r>
      <w:r w:rsidR="009D4E58">
        <w:t>.</w:t>
      </w:r>
      <w:r w:rsidR="000726DD">
        <w:t xml:space="preserve"> </w:t>
      </w:r>
      <w:r w:rsidR="00F812BB">
        <w:t xml:space="preserve">One way to avoid this problem is to </w:t>
      </w:r>
      <w:r w:rsidR="007E5330">
        <w:t xml:space="preserve">a </w:t>
      </w:r>
      <w:r w:rsidR="00F812BB">
        <w:t xml:space="preserve">apply static instead of </w:t>
      </w:r>
      <w:r>
        <w:t xml:space="preserve">an </w:t>
      </w:r>
      <w:r w:rsidR="00F812BB">
        <w:t xml:space="preserve">oscillatory magnetic field and to apply </w:t>
      </w:r>
      <w:r w:rsidR="000726DD">
        <w:t>a</w:t>
      </w:r>
      <w:r w:rsidR="00625A0B">
        <w:t>n</w:t>
      </w:r>
      <w:r w:rsidR="000726DD">
        <w:t xml:space="preserve"> oscillatory voltage to the</w:t>
      </w:r>
      <w:r w:rsidR="00625A0B">
        <w:t xml:space="preserve"> quantum dot</w:t>
      </w:r>
      <w:r w:rsidR="000726DD">
        <w:t xml:space="preserve"> gate</w:t>
      </w:r>
      <w:r w:rsidR="00F812BB">
        <w:t xml:space="preserve">. </w:t>
      </w:r>
      <w:r>
        <w:t>The o</w:t>
      </w:r>
      <w:r w:rsidR="003C3873">
        <w:t xml:space="preserve">scillatory electric field </w:t>
      </w:r>
      <w:r>
        <w:t xml:space="preserve">can </w:t>
      </w:r>
      <w:r w:rsidR="00F812BB">
        <w:t xml:space="preserve">modulate </w:t>
      </w:r>
      <w:r w:rsidR="003C3873">
        <w:t xml:space="preserve">the hole g factor giving </w:t>
      </w:r>
      <w:r>
        <w:t xml:space="preserve">thus an </w:t>
      </w:r>
      <w:r w:rsidR="003C3873">
        <w:t>equivalent</w:t>
      </w:r>
      <w:r w:rsidR="000726DD">
        <w:t xml:space="preserve"> </w:t>
      </w:r>
      <w:r>
        <w:t xml:space="preserve">to the first case </w:t>
      </w:r>
      <w:r w:rsidR="000726DD">
        <w:t xml:space="preserve">oscillatory magnetic field. </w:t>
      </w:r>
      <w:r w:rsidR="007E5330">
        <w:t xml:space="preserve">This </w:t>
      </w:r>
      <w:r w:rsidR="009D4E58">
        <w:t>technique is called g-tensor modulation technique</w:t>
      </w:r>
      <w:r w:rsidR="007E5330">
        <w:t xml:space="preserve"> and is going to be used in the qubit I am planning to study</w:t>
      </w:r>
      <w:r w:rsidR="009D4E58">
        <w:t>.</w:t>
      </w:r>
    </w:p>
    <w:p w:rsidR="005A3F64" w:rsidRDefault="00B740CF" w:rsidP="001374AA">
      <w:r>
        <w:t xml:space="preserve">For </w:t>
      </w:r>
      <w:r w:rsidR="00B61872">
        <w:t xml:space="preserve">generating such </w:t>
      </w:r>
      <w:r w:rsidR="001374AA">
        <w:t>high frequency</w:t>
      </w:r>
      <w:r w:rsidR="00E921B3">
        <w:t xml:space="preserve"> signal</w:t>
      </w:r>
      <w:r w:rsidR="00B61872">
        <w:t>s</w:t>
      </w:r>
      <w:r w:rsidR="00E921B3">
        <w:t xml:space="preserve">, </w:t>
      </w:r>
      <w:r w:rsidR="001374AA">
        <w:t xml:space="preserve">microwave sources </w:t>
      </w:r>
      <w:r w:rsidR="00241783">
        <w:t>are needed because of high Larm</w:t>
      </w:r>
      <w:r w:rsidR="00C17C92">
        <w:t>or frequencies. For example, expected g factor for holes in Ge is around 3 [10] and standard value of magnetic field is around 0.5 T</w:t>
      </w:r>
      <w:r w:rsidR="00C17C92">
        <w:rPr>
          <w:i/>
        </w:rPr>
        <w:t xml:space="preserve"> </w:t>
      </w:r>
      <w:r w:rsidR="00C17C92">
        <w:t>which according to expressions for E</w:t>
      </w:r>
      <w:r w:rsidR="00C17C92" w:rsidRPr="00C17C92">
        <w:rPr>
          <w:vertAlign w:val="subscript"/>
        </w:rPr>
        <w:t>z</w:t>
      </w:r>
      <w:r w:rsidR="00C17C92">
        <w:t xml:space="preserve"> and f above gives f around 20 GHz</w:t>
      </w:r>
      <w:r w:rsidR="001374AA">
        <w:t xml:space="preserve">. For this purpose </w:t>
      </w:r>
      <w:r w:rsidR="00AD6572">
        <w:t xml:space="preserve">a </w:t>
      </w:r>
      <w:r w:rsidR="00C17C92">
        <w:t>vector signal generator</w:t>
      </w:r>
      <w:r w:rsidR="007E5330">
        <w:t xml:space="preserve"> </w:t>
      </w:r>
      <w:r w:rsidR="00E36205">
        <w:t>will be used, controlled also from the python measurement application.</w:t>
      </w:r>
    </w:p>
    <w:p w:rsidR="00747652" w:rsidRDefault="00293741" w:rsidP="00402D0E">
      <w:pPr>
        <w:pStyle w:val="Heading6"/>
      </w:pPr>
      <w:r>
        <w:lastRenderedPageBreak/>
        <w:t xml:space="preserve">Measuring </w:t>
      </w:r>
      <w:r w:rsidR="00C310C9">
        <w:t xml:space="preserve">the </w:t>
      </w:r>
      <w:r>
        <w:t>s</w:t>
      </w:r>
      <w:r w:rsidR="00747652">
        <w:t>pin dephasing time</w:t>
      </w:r>
      <w:r w:rsidRPr="00293741">
        <w:t xml:space="preserve"> </w:t>
      </w:r>
      <w:r>
        <w:t>T</w:t>
      </w:r>
      <w:r>
        <w:rPr>
          <w:vertAlign w:val="subscript"/>
        </w:rPr>
        <w:t>2</w:t>
      </w:r>
      <w:r>
        <w:rPr>
          <w:vertAlign w:val="superscript"/>
        </w:rPr>
        <w:t>*</w:t>
      </w:r>
      <w:r>
        <w:t xml:space="preserve"> </w:t>
      </w:r>
      <w:r w:rsidR="00E36205">
        <w:t xml:space="preserve"> </w:t>
      </w:r>
    </w:p>
    <w:p w:rsidR="00683249" w:rsidRPr="00683249" w:rsidRDefault="003A56C7" w:rsidP="005568F8">
      <w:pPr>
        <w:rPr>
          <w:rPrChange w:id="11" w:author="Georgios KATSAROS" w:date="2016-08-25T11:40:00Z">
            <w:rPr>
              <w:vertAlign w:val="superscript"/>
            </w:rPr>
          </w:rPrChange>
        </w:rPr>
      </w:pPr>
      <w:r>
        <w:t xml:space="preserve">In order to </w:t>
      </w:r>
      <w:r w:rsidR="007F04D4">
        <w:t>determine coherence times</w:t>
      </w:r>
      <w:r w:rsidR="00C3036F">
        <w:t>,</w:t>
      </w:r>
      <w:r>
        <w:t xml:space="preserve"> coherent manipulation of the spin is needed. In order to verify coherent manipulation of the spin, Rabi oscillation experiment</w:t>
      </w:r>
      <w:r w:rsidR="007F04D4">
        <w:t>s</w:t>
      </w:r>
      <w:r>
        <w:t xml:space="preserve"> will</w:t>
      </w:r>
      <w:r w:rsidR="00C3036F">
        <w:t xml:space="preserve"> be conducted. </w:t>
      </w:r>
      <w:r w:rsidR="007F04D4">
        <w:t xml:space="preserve">The </w:t>
      </w:r>
      <w:r w:rsidR="00C3036F">
        <w:t xml:space="preserve">DQD will be initialized in </w:t>
      </w:r>
      <w:r w:rsidR="003242F4">
        <w:t>T</w:t>
      </w:r>
      <w:r w:rsidR="00C3036F">
        <w:t xml:space="preserve">(1,1) charge configuration. Then the spin in the left dot will be rotated for an angle determined by the spin rotation time </w:t>
      </w:r>
      <w:r w:rsidR="00C3036F" w:rsidRPr="00AC0517">
        <w:t>τ</w:t>
      </w:r>
      <w:r w:rsidR="00C3036F" w:rsidRPr="00AC0517">
        <w:rPr>
          <w:vertAlign w:val="subscript"/>
        </w:rPr>
        <w:t xml:space="preserve">BURST </w:t>
      </w:r>
      <w:r w:rsidR="00C3036F">
        <w:t>, followed by spin readout by trying to push the DQD to the (0,2) charge configuration</w:t>
      </w:r>
      <w:r w:rsidR="003242F4">
        <w:t xml:space="preserve"> (which is a singlet (0,2) configuration as explained already above)</w:t>
      </w:r>
      <w:r w:rsidR="00C3036F">
        <w:t xml:space="preserve">. If </w:t>
      </w:r>
      <w:r w:rsidR="00630ED1">
        <w:t xml:space="preserve">the </w:t>
      </w:r>
      <w:r w:rsidR="003242F4">
        <w:t>S</w:t>
      </w:r>
      <w:r w:rsidR="00C3036F">
        <w:t>(0,2) configuration is achieved</w:t>
      </w:r>
      <w:r w:rsidR="00630ED1">
        <w:t>, it means that the spin has been rotated</w:t>
      </w:r>
      <w:r w:rsidR="00C3036F">
        <w:t xml:space="preserve">. By linearly changing </w:t>
      </w:r>
      <w:r w:rsidR="00C3036F" w:rsidRPr="00AC0517">
        <w:t>τ</w:t>
      </w:r>
      <w:r w:rsidR="00C3036F" w:rsidRPr="00AC0517">
        <w:rPr>
          <w:vertAlign w:val="subscript"/>
        </w:rPr>
        <w:t>BURST</w:t>
      </w:r>
      <w:r w:rsidR="00C3036F">
        <w:rPr>
          <w:rFonts w:ascii="Calibri" w:hAnsi="Calibri" w:cs="Arial"/>
          <w:color w:val="252525"/>
          <w:sz w:val="21"/>
          <w:szCs w:val="21"/>
          <w:shd w:val="clear" w:color="auto" w:fill="FFFFFF"/>
        </w:rPr>
        <w:t xml:space="preserve"> </w:t>
      </w:r>
      <w:r w:rsidR="005568F8">
        <w:rPr>
          <w:rFonts w:ascii="Calibri" w:hAnsi="Calibri" w:cs="Arial"/>
          <w:color w:val="252525"/>
          <w:sz w:val="21"/>
          <w:szCs w:val="21"/>
          <w:shd w:val="clear" w:color="auto" w:fill="FFFFFF"/>
        </w:rPr>
        <w:t xml:space="preserve">, </w:t>
      </w:r>
      <w:r w:rsidR="003242F4">
        <w:rPr>
          <w:rFonts w:ascii="Calibri" w:hAnsi="Calibri" w:cs="Arial"/>
          <w:color w:val="252525"/>
          <w:sz w:val="21"/>
          <w:szCs w:val="21"/>
          <w:shd w:val="clear" w:color="auto" w:fill="FFFFFF"/>
        </w:rPr>
        <w:t xml:space="preserve">a </w:t>
      </w:r>
      <w:r w:rsidR="00C3036F" w:rsidRPr="00AC0517">
        <w:t>Rabi oscillation pattern [11] should be observed proving the coherent spin manipulation.</w:t>
      </w:r>
      <w:r w:rsidR="00C3036F">
        <w:t xml:space="preserve"> </w:t>
      </w:r>
    </w:p>
    <w:p w:rsidR="00E921B3" w:rsidRPr="00E36205" w:rsidRDefault="00275E67" w:rsidP="00DE5558">
      <w:r w:rsidRPr="00AC0517">
        <w:t>Following the approach of R. Maurand et al., f</w:t>
      </w:r>
      <w:r w:rsidR="0084329E" w:rsidRPr="00AC0517">
        <w:t xml:space="preserve">or evaluating </w:t>
      </w:r>
      <w:r w:rsidR="003242F4">
        <w:t xml:space="preserve">the </w:t>
      </w:r>
      <w:r w:rsidR="0084329E" w:rsidRPr="00AC0517">
        <w:t>inhomogeneous dephasing time T</w:t>
      </w:r>
      <w:r w:rsidR="0084329E" w:rsidRPr="00AC0517">
        <w:rPr>
          <w:vertAlign w:val="subscript"/>
        </w:rPr>
        <w:t>2</w:t>
      </w:r>
      <w:r w:rsidR="0084329E" w:rsidRPr="00AC0517">
        <w:t>*, Ramsey – fringe</w:t>
      </w:r>
      <w:r w:rsidR="00303DF3" w:rsidRPr="00AC0517">
        <w:t>s</w:t>
      </w:r>
      <w:r w:rsidR="0084329E" w:rsidRPr="00AC0517">
        <w:t xml:space="preserve"> like experiment</w:t>
      </w:r>
      <w:r w:rsidR="003242F4">
        <w:t>s</w:t>
      </w:r>
      <w:r w:rsidR="0084329E" w:rsidRPr="00AC0517">
        <w:t xml:space="preserve"> will be conducted</w:t>
      </w:r>
      <w:r w:rsidR="00E36205" w:rsidRPr="00AC0517">
        <w:t xml:space="preserve"> [11]</w:t>
      </w:r>
      <w:r w:rsidR="0084329E" w:rsidRPr="00AC0517">
        <w:t xml:space="preserve">. </w:t>
      </w:r>
      <w:r w:rsidR="002D43A4" w:rsidRPr="00AC0517">
        <w:t>First</w:t>
      </w:r>
      <w:r w:rsidR="00FD6886" w:rsidRPr="00AC0517">
        <w:t xml:space="preserve">, </w:t>
      </w:r>
      <w:r w:rsidR="00683249" w:rsidRPr="00AC0517">
        <w:t>a</w:t>
      </w:r>
      <w:r w:rsidR="002D43A4" w:rsidRPr="00AC0517">
        <w:t xml:space="preserve"> ∏/2</w:t>
      </w:r>
      <w:r w:rsidR="002E0869" w:rsidRPr="00AC0517">
        <w:t xml:space="preserve"> </w:t>
      </w:r>
      <w:r w:rsidR="00467658" w:rsidRPr="00AC0517">
        <w:t>pulse</w:t>
      </w:r>
      <w:r w:rsidR="00303DF3" w:rsidRPr="00AC0517">
        <w:t xml:space="preserve"> around </w:t>
      </w:r>
      <w:r w:rsidR="003242F4">
        <w:t xml:space="preserve">the </w:t>
      </w:r>
      <w:r w:rsidR="00303DF3" w:rsidRPr="00AC0517">
        <w:t xml:space="preserve">x </w:t>
      </w:r>
      <w:r w:rsidR="003242F4" w:rsidRPr="00AC0517">
        <w:t>ax</w:t>
      </w:r>
      <w:r w:rsidR="003242F4">
        <w:t>i</w:t>
      </w:r>
      <w:r w:rsidR="003242F4" w:rsidRPr="00AC0517">
        <w:t xml:space="preserve">s </w:t>
      </w:r>
      <w:r w:rsidR="00467658" w:rsidRPr="00AC0517">
        <w:t xml:space="preserve">is applied to bring the spin vector </w:t>
      </w:r>
      <w:r w:rsidR="002D43A4" w:rsidRPr="00AC0517">
        <w:t>f</w:t>
      </w:r>
      <w:r w:rsidR="00E36205" w:rsidRPr="00AC0517">
        <w:t>rom</w:t>
      </w:r>
      <w:r w:rsidR="00AC0517">
        <w:t xml:space="preserve"> </w:t>
      </w:r>
      <w:r w:rsidR="003242F4">
        <w:t xml:space="preserve">the </w:t>
      </w:r>
      <w:r w:rsidR="00AC0517">
        <w:t xml:space="preserve">north pole (positive </w:t>
      </w:r>
      <w:r w:rsidR="00E36205" w:rsidRPr="00AC0517">
        <w:t xml:space="preserve">z </w:t>
      </w:r>
      <w:r w:rsidR="00397875" w:rsidRPr="00AC0517">
        <w:t>axis</w:t>
      </w:r>
      <w:r w:rsidR="00AC0517">
        <w:t>)</w:t>
      </w:r>
      <w:r w:rsidR="00397875" w:rsidRPr="00AC0517">
        <w:t xml:space="preserve"> </w:t>
      </w:r>
      <w:r w:rsidR="00E36205" w:rsidRPr="00AC0517">
        <w:t xml:space="preserve">to the xy plane in </w:t>
      </w:r>
      <w:r w:rsidR="002D43A4" w:rsidRPr="00AC0517">
        <w:t xml:space="preserve">Figure 10. </w:t>
      </w:r>
      <w:r w:rsidR="00E36205" w:rsidRPr="00AC0517">
        <w:t>It</w:t>
      </w:r>
      <w:r w:rsidR="002E0869" w:rsidRPr="00AC0517">
        <w:t xml:space="preserve"> </w:t>
      </w:r>
      <w:r w:rsidR="00E36205" w:rsidRPr="00AC0517">
        <w:t>stays there</w:t>
      </w:r>
      <w:r w:rsidR="00303DF3" w:rsidRPr="00AC0517">
        <w:t xml:space="preserve"> for the time τ</w:t>
      </w:r>
      <w:r w:rsidR="002E0869" w:rsidRPr="00AC0517">
        <w:t xml:space="preserve"> being exposed to the dephasing noise</w:t>
      </w:r>
      <w:r w:rsidR="00303DF3" w:rsidRPr="00AC0517">
        <w:t xml:space="preserve">. After time τ, </w:t>
      </w:r>
      <w:r w:rsidR="00683249" w:rsidRPr="00AC0517">
        <w:t xml:space="preserve">a second </w:t>
      </w:r>
      <w:r w:rsidR="00303DF3" w:rsidRPr="00AC0517">
        <w:t xml:space="preserve">∏/2 </w:t>
      </w:r>
      <w:r w:rsidR="00DE5558" w:rsidRPr="00AC0517">
        <w:t xml:space="preserve">pulse </w:t>
      </w:r>
      <w:r w:rsidR="00D745CE" w:rsidRPr="00AC0517">
        <w:t>around x</w:t>
      </w:r>
      <w:r w:rsidR="00AC0517">
        <w:t xml:space="preserve"> axis</w:t>
      </w:r>
      <w:r w:rsidR="00DE5558">
        <w:t xml:space="preserve"> project</w:t>
      </w:r>
      <w:r w:rsidR="00AC0517">
        <w:t>s</w:t>
      </w:r>
      <w:r w:rsidR="00DE5558">
        <w:t xml:space="preserve"> the spin vector</w:t>
      </w:r>
      <w:r w:rsidR="00096EBE">
        <w:t xml:space="preserve"> back on</w:t>
      </w:r>
      <w:r w:rsidR="004B1812">
        <w:t xml:space="preserve"> the</w:t>
      </w:r>
      <w:r w:rsidR="00096EBE">
        <w:t xml:space="preserve"> z </w:t>
      </w:r>
      <w:r w:rsidR="00397875">
        <w:t xml:space="preserve">axis </w:t>
      </w:r>
      <w:r w:rsidR="00096EBE">
        <w:t>for</w:t>
      </w:r>
      <w:r w:rsidR="004B1812">
        <w:t xml:space="preserve"> the</w:t>
      </w:r>
      <w:r w:rsidR="00096EBE">
        <w:t xml:space="preserve"> readout</w:t>
      </w:r>
      <w:r w:rsidR="00AC0517">
        <w:t xml:space="preserve">. If no dephasing has taken place, </w:t>
      </w:r>
      <w:r w:rsidR="003242F4">
        <w:t xml:space="preserve">the </w:t>
      </w:r>
      <w:r w:rsidR="00AC0517">
        <w:t>spin should finish at the south pole of the Bloch sphere</w:t>
      </w:r>
      <w:r w:rsidR="00670AAF">
        <w:t xml:space="preserve"> (spin up state)</w:t>
      </w:r>
      <w:r w:rsidR="00AC0517">
        <w:t xml:space="preserve">. </w:t>
      </w:r>
      <w:r w:rsidR="00DE5558">
        <w:t>Linear increase of the</w:t>
      </w:r>
      <w:r w:rsidR="00670AAF">
        <w:t xml:space="preserve"> </w:t>
      </w:r>
      <w:r w:rsidR="00670AAF" w:rsidRPr="00670AAF">
        <w:t>τ</w:t>
      </w:r>
      <w:r w:rsidR="00DE5558">
        <w:t xml:space="preserve"> </w:t>
      </w:r>
      <w:r w:rsidR="00DE5558" w:rsidRPr="00DE5558">
        <w:rPr>
          <w:rFonts w:hint="eastAsia"/>
        </w:rPr>
        <w:t>between the measurement points results in the</w:t>
      </w:r>
      <w:r w:rsidR="00DE5558">
        <w:rPr>
          <w:rFonts w:ascii="Gulim" w:eastAsia="Gulim" w:hAnsi="Gulim" w:hint="eastAsia"/>
        </w:rPr>
        <w:t xml:space="preserve"> </w:t>
      </w:r>
      <w:r w:rsidR="00670AAF">
        <w:t xml:space="preserve">exponentially decaying </w:t>
      </w:r>
      <w:r w:rsidR="00E36205">
        <w:t xml:space="preserve">spin up state </w:t>
      </w:r>
      <w:r w:rsidR="00096EBE">
        <w:t>probab</w:t>
      </w:r>
      <w:r w:rsidR="00E36205">
        <w:t>ility</w:t>
      </w:r>
      <w:r w:rsidR="00670AAF">
        <w:t>, with T</w:t>
      </w:r>
      <w:r w:rsidR="00670AAF">
        <w:rPr>
          <w:vertAlign w:val="subscript"/>
        </w:rPr>
        <w:t>2</w:t>
      </w:r>
      <w:r w:rsidR="00670AAF">
        <w:rPr>
          <w:vertAlign w:val="superscript"/>
        </w:rPr>
        <w:t>*</w:t>
      </w:r>
      <w:r w:rsidR="00670AAF">
        <w:t xml:space="preserve"> being the dephasing time.</w:t>
      </w:r>
      <w:r w:rsidR="00DE5558">
        <w:t xml:space="preserve"> </w:t>
      </w:r>
    </w:p>
    <w:p w:rsidR="00747652" w:rsidRDefault="002A616B" w:rsidP="00402D0E">
      <w:pPr>
        <w:pStyle w:val="Heading6"/>
      </w:pPr>
      <w:r>
        <w:t>S</w:t>
      </w:r>
      <w:r w:rsidR="00747652">
        <w:t>pin coherence time experiment</w:t>
      </w:r>
      <w:r w:rsidR="00D30B7B">
        <w:t>s</w:t>
      </w:r>
      <w:r w:rsidR="00747652">
        <w:t xml:space="preserve">: </w:t>
      </w:r>
    </w:p>
    <w:p w:rsidR="00747652" w:rsidRDefault="00747652" w:rsidP="00402D0E">
      <w:pPr>
        <w:pStyle w:val="Heading7"/>
        <w:numPr>
          <w:ilvl w:val="0"/>
          <w:numId w:val="22"/>
        </w:numPr>
      </w:pPr>
      <w:r>
        <w:t>Hahn echo</w:t>
      </w:r>
      <w:r w:rsidR="00067A20">
        <w:t xml:space="preserve"> T</w:t>
      </w:r>
      <w:r w:rsidR="00067A20" w:rsidRPr="00067A20">
        <w:rPr>
          <w:vertAlign w:val="subscript"/>
        </w:rPr>
        <w:t>2</w:t>
      </w:r>
    </w:p>
    <w:p w:rsidR="00067A20" w:rsidRPr="00A13125" w:rsidRDefault="00567C9C" w:rsidP="007D670C">
      <w:r>
        <w:t xml:space="preserve">Coherence can be extended by the so called Hahn echo technique which can partially cancel dephasing originating for example from slow varying nuclear magnetic field or applied field inhomogeneities. </w:t>
      </w:r>
      <w:r w:rsidR="007D670C">
        <w:t xml:space="preserve">Similar to the </w:t>
      </w:r>
      <w:r w:rsidR="002E0869">
        <w:t>spin dephasing time measurement, a</w:t>
      </w:r>
      <w:r w:rsidR="007D670C">
        <w:t xml:space="preserve">fter the first </w:t>
      </w:r>
      <w:r w:rsidR="007D670C" w:rsidRPr="002D43A4">
        <w:rPr>
          <w:sz w:val="18"/>
        </w:rPr>
        <w:t>∏</w:t>
      </w:r>
      <w:r w:rsidR="007D670C">
        <w:t xml:space="preserve">/2 pulse around </w:t>
      </w:r>
      <w:r w:rsidR="00715B18">
        <w:t xml:space="preserve">the </w:t>
      </w:r>
      <w:r w:rsidR="007D670C">
        <w:t>x ax</w:t>
      </w:r>
      <w:r w:rsidR="00715B18">
        <w:t>i</w:t>
      </w:r>
      <w:r w:rsidR="007D670C">
        <w:t xml:space="preserve">s </w:t>
      </w:r>
      <w:r w:rsidR="00715B18">
        <w:t xml:space="preserve">the </w:t>
      </w:r>
      <w:r w:rsidR="007D670C">
        <w:t xml:space="preserve">spin vector lays in the xy plane. Because of the dephasing sources </w:t>
      </w:r>
      <w:r w:rsidR="00715B18">
        <w:t xml:space="preserve">the </w:t>
      </w:r>
      <w:r w:rsidR="007D670C">
        <w:t xml:space="preserve">spin </w:t>
      </w:r>
      <w:r w:rsidR="00715B18">
        <w:t xml:space="preserve">will </w:t>
      </w:r>
      <w:r w:rsidR="007D670C">
        <w:t>dephase</w:t>
      </w:r>
      <w:r w:rsidR="002E0869">
        <w:t xml:space="preserve"> in the xy plane</w:t>
      </w:r>
      <w:r w:rsidR="00375FC9">
        <w:t xml:space="preserve"> for time </w:t>
      </w:r>
      <w:r w:rsidR="00375FC9">
        <w:rPr>
          <w:rFonts w:ascii="Calibri" w:hAnsi="Calibri" w:cs="Arial"/>
          <w:color w:val="252525"/>
          <w:sz w:val="21"/>
          <w:szCs w:val="21"/>
          <w:shd w:val="clear" w:color="auto" w:fill="FFFFFF"/>
        </w:rPr>
        <w:t>τ</w:t>
      </w:r>
      <w:r w:rsidR="007D670C">
        <w:t>. Then</w:t>
      </w:r>
      <w:r w:rsidR="002E0869">
        <w:t xml:space="preserve"> </w:t>
      </w:r>
      <w:r w:rsidR="00715B18">
        <w:t xml:space="preserve">a </w:t>
      </w:r>
      <w:r w:rsidR="007D670C" w:rsidRPr="002D43A4">
        <w:rPr>
          <w:sz w:val="18"/>
        </w:rPr>
        <w:t>∏</w:t>
      </w:r>
      <w:r w:rsidR="007D670C">
        <w:rPr>
          <w:sz w:val="18"/>
        </w:rPr>
        <w:t xml:space="preserve"> </w:t>
      </w:r>
      <w:r w:rsidR="007D670C">
        <w:t xml:space="preserve">pulse around </w:t>
      </w:r>
      <w:r w:rsidR="002E0869">
        <w:t xml:space="preserve">the </w:t>
      </w:r>
      <w:r w:rsidR="007D670C">
        <w:t xml:space="preserve">y </w:t>
      </w:r>
      <w:r w:rsidR="00715B18">
        <w:t xml:space="preserve">axis </w:t>
      </w:r>
      <w:r w:rsidR="007D670C">
        <w:t xml:space="preserve">will be applied which mirrors the spin vector around </w:t>
      </w:r>
      <w:r w:rsidR="00375FC9">
        <w:t xml:space="preserve">the </w:t>
      </w:r>
      <w:r w:rsidR="007D670C">
        <w:t xml:space="preserve">y </w:t>
      </w:r>
      <w:r w:rsidR="00715B18">
        <w:t>axis</w:t>
      </w:r>
      <w:r w:rsidR="007D670C">
        <w:t xml:space="preserve">. </w:t>
      </w:r>
      <w:r w:rsidR="002E0869">
        <w:t>The s</w:t>
      </w:r>
      <w:r w:rsidR="007D670C">
        <w:t xml:space="preserve">pin is then left to dephase for the same time, but since </w:t>
      </w:r>
      <w:r w:rsidR="00715B18">
        <w:t xml:space="preserve">it is </w:t>
      </w:r>
      <w:r w:rsidR="007D670C">
        <w:t xml:space="preserve">mirrored, </w:t>
      </w:r>
      <w:r w:rsidR="002E0869">
        <w:t xml:space="preserve">the </w:t>
      </w:r>
      <w:r w:rsidR="007D670C">
        <w:t>direction of this dephasing will cancel the previous</w:t>
      </w:r>
      <w:r w:rsidR="002E0869">
        <w:t xml:space="preserve"> one</w:t>
      </w:r>
      <w:r w:rsidR="007D670C">
        <w:t xml:space="preserve">, causing </w:t>
      </w:r>
      <w:r w:rsidR="002E0869">
        <w:t xml:space="preserve">the </w:t>
      </w:r>
      <w:r w:rsidR="00715B18">
        <w:t xml:space="preserve">so-called </w:t>
      </w:r>
      <w:r w:rsidR="007D670C">
        <w:t>spin refocusing.</w:t>
      </w:r>
      <w:r w:rsidR="005E64E2">
        <w:t xml:space="preserve"> Followed by another</w:t>
      </w:r>
      <w:r w:rsidR="00375FC9">
        <w:t xml:space="preserve"> </w:t>
      </w:r>
      <w:r w:rsidR="00375FC9" w:rsidRPr="002D43A4">
        <w:rPr>
          <w:sz w:val="18"/>
        </w:rPr>
        <w:t>∏</w:t>
      </w:r>
      <w:r w:rsidR="00375FC9">
        <w:t>/2</w:t>
      </w:r>
      <w:r w:rsidR="005E64E2">
        <w:rPr>
          <w:vertAlign w:val="subscript"/>
        </w:rPr>
        <w:t xml:space="preserve"> </w:t>
      </w:r>
      <w:r w:rsidR="005E64E2">
        <w:t>pulse around x axis</w:t>
      </w:r>
      <w:r w:rsidR="00375FC9">
        <w:rPr>
          <w:rFonts w:ascii="Gulim" w:eastAsia="Gulim" w:hAnsi="Gulim" w:hint="eastAsia"/>
        </w:rPr>
        <w:t xml:space="preserve">, </w:t>
      </w:r>
      <w:r w:rsidR="003242F4" w:rsidRPr="005568F8">
        <w:t>the</w:t>
      </w:r>
      <w:r w:rsidR="003242F4">
        <w:rPr>
          <w:rFonts w:ascii="Gulim" w:eastAsia="Gulim" w:hAnsi="Gulim"/>
        </w:rPr>
        <w:t xml:space="preserve"> </w:t>
      </w:r>
      <w:r w:rsidR="00375FC9" w:rsidRPr="00375FC9">
        <w:rPr>
          <w:rFonts w:hint="eastAsia"/>
        </w:rPr>
        <w:t xml:space="preserve">spin is projected </w:t>
      </w:r>
      <w:r w:rsidR="003242F4">
        <w:t xml:space="preserve">back </w:t>
      </w:r>
      <w:r w:rsidR="00375FC9" w:rsidRPr="00375FC9">
        <w:rPr>
          <w:rFonts w:hint="eastAsia"/>
        </w:rPr>
        <w:t xml:space="preserve">to </w:t>
      </w:r>
      <w:r w:rsidR="003242F4">
        <w:t xml:space="preserve">the </w:t>
      </w:r>
      <w:r w:rsidR="00375FC9" w:rsidRPr="00375FC9">
        <w:rPr>
          <w:rFonts w:hint="eastAsia"/>
        </w:rPr>
        <w:t>z ax</w:t>
      </w:r>
      <w:r w:rsidR="003242F4">
        <w:t>i</w:t>
      </w:r>
      <w:r w:rsidR="00375FC9" w:rsidRPr="00375FC9">
        <w:rPr>
          <w:rFonts w:hint="eastAsia"/>
        </w:rPr>
        <w:t>s and a spin up probability is measured.</w:t>
      </w:r>
      <w:r w:rsidR="00A13125" w:rsidRPr="00A13125">
        <w:t xml:space="preserve"> </w:t>
      </w:r>
      <w:r w:rsidR="00A13125">
        <w:t xml:space="preserve">From its exponentially decaying envelope in this case </w:t>
      </w:r>
      <w:r w:rsidR="003242F4">
        <w:t xml:space="preserve">the </w:t>
      </w:r>
      <w:r w:rsidR="00A13125">
        <w:t>T</w:t>
      </w:r>
      <w:r w:rsidR="00A13125">
        <w:rPr>
          <w:vertAlign w:val="subscript"/>
        </w:rPr>
        <w:t>2</w:t>
      </w:r>
      <w:r w:rsidR="00697081">
        <w:rPr>
          <w:vertAlign w:val="superscript"/>
        </w:rPr>
        <w:t>ECHO</w:t>
      </w:r>
      <w:r w:rsidR="00A13125">
        <w:t xml:space="preserve"> will be extracted.</w:t>
      </w:r>
    </w:p>
    <w:p w:rsidR="00067A20" w:rsidRDefault="00067A20" w:rsidP="00067A20"/>
    <w:p w:rsidR="00B80CDB" w:rsidRDefault="00747652" w:rsidP="00402D0E">
      <w:pPr>
        <w:pStyle w:val="Heading7"/>
        <w:numPr>
          <w:ilvl w:val="0"/>
          <w:numId w:val="22"/>
        </w:numPr>
      </w:pPr>
      <w:r>
        <w:t>CPMG pulse sequence</w:t>
      </w:r>
      <w:r w:rsidR="00DA706F">
        <w:t xml:space="preserve"> T</w:t>
      </w:r>
      <w:r w:rsidR="00DA706F">
        <w:rPr>
          <w:vertAlign w:val="subscript"/>
        </w:rPr>
        <w:t>2</w:t>
      </w:r>
      <w:r w:rsidR="00DA706F">
        <w:rPr>
          <w:vertAlign w:val="superscript"/>
        </w:rPr>
        <w:t>CPMG</w:t>
      </w:r>
    </w:p>
    <w:p w:rsidR="00AB3B6B" w:rsidRPr="00AB3B6B" w:rsidRDefault="003242F4" w:rsidP="00AB3B6B">
      <w:r>
        <w:t>Finally, i</w:t>
      </w:r>
      <w:r w:rsidR="00567C9C">
        <w:t xml:space="preserve">n order to extend further the coherence time we </w:t>
      </w:r>
      <w:r w:rsidR="009D0CF1">
        <w:t>will</w:t>
      </w:r>
      <w:r w:rsidR="00567C9C">
        <w:t xml:space="preserve"> use </w:t>
      </w:r>
      <w:r w:rsidR="009D0CF1">
        <w:t xml:space="preserve">the </w:t>
      </w:r>
      <w:r w:rsidR="002E0D24">
        <w:t xml:space="preserve">sequence of </w:t>
      </w:r>
      <w:r w:rsidR="002E0D24" w:rsidRPr="002D43A4">
        <w:rPr>
          <w:sz w:val="18"/>
        </w:rPr>
        <w:t>∏</w:t>
      </w:r>
      <w:r w:rsidR="002E0D24">
        <w:rPr>
          <w:sz w:val="18"/>
        </w:rPr>
        <w:t xml:space="preserve"> </w:t>
      </w:r>
      <w:r w:rsidR="002E0D24">
        <w:t xml:space="preserve">pulses called the </w:t>
      </w:r>
      <w:r w:rsidR="00323823">
        <w:t>(CPMG)</w:t>
      </w:r>
      <w:r w:rsidR="00D74681">
        <w:t xml:space="preserve"> </w:t>
      </w:r>
      <w:r w:rsidR="002E0D24">
        <w:t>sequence</w:t>
      </w:r>
      <w:r w:rsidR="00567C9C">
        <w:t xml:space="preserve">. The </w:t>
      </w:r>
      <w:r w:rsidR="00870D23" w:rsidRPr="002D43A4">
        <w:rPr>
          <w:sz w:val="18"/>
        </w:rPr>
        <w:t>∏</w:t>
      </w:r>
      <w:r w:rsidR="00567C9C">
        <w:t xml:space="preserve"> pulses</w:t>
      </w:r>
      <w:r w:rsidR="002E0D24">
        <w:t xml:space="preserve">, </w:t>
      </w:r>
      <w:r w:rsidR="00D74681">
        <w:t xml:space="preserve">rotating the spin </w:t>
      </w:r>
      <w:r w:rsidR="00F56E7F">
        <w:t xml:space="preserve">around </w:t>
      </w:r>
      <w:r w:rsidR="002E0D24">
        <w:t xml:space="preserve">the </w:t>
      </w:r>
      <w:r w:rsidR="00F56E7F">
        <w:t xml:space="preserve">y </w:t>
      </w:r>
      <w:r w:rsidR="00567C9C">
        <w:t xml:space="preserve">axis </w:t>
      </w:r>
      <w:r w:rsidR="00F56E7F">
        <w:t>can be applied at</w:t>
      </w:r>
      <w:r w:rsidR="00D74681">
        <w:t xml:space="preserve"> </w:t>
      </w:r>
      <w:r w:rsidR="002E0D24">
        <w:t xml:space="preserve">the </w:t>
      </w:r>
      <w:r w:rsidR="00D74681">
        <w:t xml:space="preserve">times </w:t>
      </w:r>
      <w:r w:rsidR="00D74681">
        <w:rPr>
          <w:rFonts w:ascii="Calibri" w:hAnsi="Calibri" w:cs="Arial"/>
          <w:color w:val="252525"/>
          <w:sz w:val="21"/>
          <w:szCs w:val="21"/>
          <w:shd w:val="clear" w:color="auto" w:fill="FFFFFF"/>
        </w:rPr>
        <w:t>τ, 3τ, 5τ…</w:t>
      </w:r>
      <w:r w:rsidR="00F56E7F">
        <w:t xml:space="preserve">, </w:t>
      </w:r>
      <w:r w:rsidR="00323823">
        <w:t xml:space="preserve">instead of </w:t>
      </w:r>
      <w:r w:rsidR="00567C9C">
        <w:t xml:space="preserve">a </w:t>
      </w:r>
      <w:r w:rsidR="00323823">
        <w:t xml:space="preserve">single </w:t>
      </w:r>
      <w:r w:rsidR="00323823" w:rsidRPr="002D43A4">
        <w:rPr>
          <w:sz w:val="18"/>
        </w:rPr>
        <w:t>∏</w:t>
      </w:r>
      <w:r w:rsidR="00323823">
        <w:rPr>
          <w:sz w:val="18"/>
        </w:rPr>
        <w:t xml:space="preserve"> </w:t>
      </w:r>
      <w:r w:rsidR="00323823">
        <w:t>pulse</w:t>
      </w:r>
      <w:r w:rsidR="00633EEC">
        <w:t>, as</w:t>
      </w:r>
      <w:r w:rsidR="00323823">
        <w:t xml:space="preserve"> in the Hahn echo experiment</w:t>
      </w:r>
      <w:r w:rsidR="00633EEC">
        <w:t>,</w:t>
      </w:r>
      <w:r w:rsidR="00323823">
        <w:t xml:space="preserve"> for the </w:t>
      </w:r>
      <w:r w:rsidR="00D74681">
        <w:t>spin refocusing</w:t>
      </w:r>
      <w:r w:rsidR="00F56E7F">
        <w:t>.</w:t>
      </w:r>
      <w:r w:rsidR="00D74681">
        <w:t xml:space="preserve"> </w:t>
      </w:r>
      <w:r w:rsidR="006F2409" w:rsidRPr="00870D23">
        <w:t xml:space="preserve">Coherence time </w:t>
      </w:r>
      <w:r w:rsidR="00BC41AA" w:rsidRPr="00870D23">
        <w:t>T</w:t>
      </w:r>
      <w:r w:rsidR="00BC41AA" w:rsidRPr="00870D23">
        <w:rPr>
          <w:vertAlign w:val="subscript"/>
        </w:rPr>
        <w:t>2</w:t>
      </w:r>
      <w:r w:rsidR="00BC41AA" w:rsidRPr="00870D23">
        <w:rPr>
          <w:vertAlign w:val="superscript"/>
        </w:rPr>
        <w:t>CPMG</w:t>
      </w:r>
      <w:r w:rsidR="00BC41AA" w:rsidRPr="00870D23">
        <w:t xml:space="preserve"> will be extracted from the exponentially decaying envelope of spin up probability vs ∏ pulses separation </w:t>
      </w:r>
      <w:r w:rsidR="00BC41AA" w:rsidRPr="00870D23">
        <w:lastRenderedPageBreak/>
        <w:t xml:space="preserve">time τ. </w:t>
      </w:r>
      <w:r w:rsidR="002E0D24" w:rsidRPr="00870D23">
        <w:t xml:space="preserve">This method is insensitive to the ∏ pulse </w:t>
      </w:r>
      <w:r w:rsidR="00FB13BC">
        <w:t xml:space="preserve">length </w:t>
      </w:r>
      <w:r w:rsidR="002E0D24" w:rsidRPr="00870D23">
        <w:t>errors</w:t>
      </w:r>
      <w:r w:rsidR="00FB13BC">
        <w:t xml:space="preserve"> because the rotation axis alternates between y and –y </w:t>
      </w:r>
      <w:r w:rsidR="009D0CF1">
        <w:t>subtracting</w:t>
      </w:r>
      <w:r w:rsidR="00FB13BC">
        <w:t xml:space="preserve"> the pulse length errors</w:t>
      </w:r>
      <w:r w:rsidR="005A2A96">
        <w:t xml:space="preserve"> [15]</w:t>
      </w:r>
      <w:r w:rsidR="00FB13BC">
        <w:t>.</w:t>
      </w:r>
      <w:r w:rsidR="002E0D24" w:rsidRPr="00870D23">
        <w:t xml:space="preserve"> </w:t>
      </w:r>
    </w:p>
    <w:p w:rsidR="00614BB9" w:rsidRPr="00614BB9" w:rsidRDefault="00D119AB" w:rsidP="00614BB9">
      <w:pPr>
        <w:pStyle w:val="Heading3"/>
      </w:pPr>
      <w:r>
        <w:t>Innovative aspects</w:t>
      </w:r>
      <w:r w:rsidR="00862A88">
        <w:t xml:space="preserve"> of the proposed project</w:t>
      </w:r>
      <w:r w:rsidR="00204BEF">
        <w:t>:</w:t>
      </w:r>
    </w:p>
    <w:p w:rsidR="000E1B4D" w:rsidRDefault="000121E5" w:rsidP="009D17AE">
      <w:r>
        <w:t>There has been a huge interest in the past few years in the realiz</w:t>
      </w:r>
      <w:r w:rsidR="00FA275E">
        <w:t>ation</w:t>
      </w:r>
      <w:r>
        <w:t xml:space="preserve"> of electron </w:t>
      </w:r>
      <w:r w:rsidR="00862A88">
        <w:t xml:space="preserve">Si </w:t>
      </w:r>
      <w:r w:rsidR="00EE16B3">
        <w:t>spin qubits</w:t>
      </w:r>
      <w:r>
        <w:t xml:space="preserve">. </w:t>
      </w:r>
      <w:r w:rsidR="00204BEF">
        <w:t xml:space="preserve">In </w:t>
      </w:r>
      <w:r w:rsidR="00447890">
        <w:t xml:space="preserve">this project a hole spin qubit in </w:t>
      </w:r>
      <w:r w:rsidR="00127DD8">
        <w:t xml:space="preserve">a DQD formed in a </w:t>
      </w:r>
      <w:r w:rsidR="00FA275E">
        <w:t xml:space="preserve">Ge </w:t>
      </w:r>
      <w:r w:rsidR="00127DD8">
        <w:t>hut wire will be</w:t>
      </w:r>
      <w:r>
        <w:t xml:space="preserve"> studied. Despite the interesting electronic properties of this type </w:t>
      </w:r>
      <w:r w:rsidR="00862A88">
        <w:t xml:space="preserve">of </w:t>
      </w:r>
      <w:r>
        <w:t xml:space="preserve">nanostructure nothing is known about the spin </w:t>
      </w:r>
      <w:r w:rsidR="00862A88">
        <w:t xml:space="preserve">lifetimes </w:t>
      </w:r>
      <w:r>
        <w:t xml:space="preserve">of the confined holes. </w:t>
      </w:r>
      <w:r w:rsidR="00FA275E">
        <w:t xml:space="preserve">Due to the low hyperfine interaction and the heavy hole character of the wavefunction very long dephasing times are </w:t>
      </w:r>
      <w:r w:rsidR="00862A88">
        <w:t xml:space="preserve">actually </w:t>
      </w:r>
      <w:r w:rsidR="00FA275E">
        <w:t>expe</w:t>
      </w:r>
      <w:r w:rsidR="001C7C33">
        <w:t>c</w:t>
      </w:r>
      <w:r w:rsidR="00FA275E">
        <w:t>ted [</w:t>
      </w:r>
      <w:r w:rsidR="00C62842">
        <w:t>10],[21</w:t>
      </w:r>
      <w:r w:rsidR="00FA275E">
        <w:t>]</w:t>
      </w:r>
      <w:r w:rsidR="00C62842">
        <w:t xml:space="preserve">. </w:t>
      </w:r>
      <w:r w:rsidR="00FA275E">
        <w:t>In addition, e</w:t>
      </w:r>
      <w:r w:rsidR="000E1B4D">
        <w:t>asy</w:t>
      </w:r>
      <w:r w:rsidR="00614BB9">
        <w:t xml:space="preserve"> </w:t>
      </w:r>
      <w:r w:rsidR="004C5B53">
        <w:t xml:space="preserve">and fast </w:t>
      </w:r>
      <w:r w:rsidR="00614BB9" w:rsidRPr="00614BB9">
        <w:t>spin</w:t>
      </w:r>
      <w:r w:rsidR="000E1B4D" w:rsidRPr="00614BB9">
        <w:t xml:space="preserve"> state manipulation</w:t>
      </w:r>
      <w:r w:rsidR="000E1B4D">
        <w:t xml:space="preserve"> </w:t>
      </w:r>
      <w:r w:rsidR="00862A88">
        <w:t>should be possible</w:t>
      </w:r>
      <w:r w:rsidR="00614BB9">
        <w:t xml:space="preserve"> because of </w:t>
      </w:r>
      <w:r w:rsidR="00FA275E">
        <w:t xml:space="preserve">the </w:t>
      </w:r>
      <w:r w:rsidR="00614BB9">
        <w:t xml:space="preserve">in </w:t>
      </w:r>
      <w:r w:rsidR="005671CD">
        <w:t xml:space="preserve">situ present </w:t>
      </w:r>
      <w:r w:rsidR="00614BB9" w:rsidRPr="00614BB9">
        <w:rPr>
          <w:b/>
        </w:rPr>
        <w:t xml:space="preserve">large </w:t>
      </w:r>
      <w:r w:rsidR="000E1B4D" w:rsidRPr="00614BB9">
        <w:rPr>
          <w:b/>
        </w:rPr>
        <w:t>spin</w:t>
      </w:r>
      <w:r w:rsidR="00614BB9" w:rsidRPr="00614BB9">
        <w:rPr>
          <w:b/>
        </w:rPr>
        <w:t xml:space="preserve"> </w:t>
      </w:r>
      <w:r w:rsidR="000E1B4D" w:rsidRPr="00614BB9">
        <w:rPr>
          <w:b/>
        </w:rPr>
        <w:t>orbit</w:t>
      </w:r>
      <w:r w:rsidR="00A51B2E" w:rsidRPr="00614BB9">
        <w:rPr>
          <w:b/>
        </w:rPr>
        <w:t xml:space="preserve"> coupling</w:t>
      </w:r>
      <w:r w:rsidR="00A51B2E">
        <w:t xml:space="preserve"> </w:t>
      </w:r>
      <w:r w:rsidR="00614BB9">
        <w:t xml:space="preserve">for holes in </w:t>
      </w:r>
      <w:r w:rsidR="00A51B2E">
        <w:t>Ge</w:t>
      </w:r>
      <w:r w:rsidR="00FA275E">
        <w:t xml:space="preserve">. This </w:t>
      </w:r>
      <w:r w:rsidR="00862A88">
        <w:t>will also eliminate</w:t>
      </w:r>
      <w:r w:rsidR="000E1B4D">
        <w:t xml:space="preserve"> </w:t>
      </w:r>
      <w:r w:rsidR="00FA275E">
        <w:t xml:space="preserve">the </w:t>
      </w:r>
      <w:r w:rsidR="000E1B4D">
        <w:t>necessity fo</w:t>
      </w:r>
      <w:r w:rsidR="00007E8F">
        <w:t xml:space="preserve">r </w:t>
      </w:r>
      <w:r w:rsidR="00FA275E">
        <w:t xml:space="preserve">an </w:t>
      </w:r>
      <w:r w:rsidR="00007E8F">
        <w:t xml:space="preserve">oscillatory magnetic field. </w:t>
      </w:r>
      <w:r w:rsidR="00FA275E">
        <w:t xml:space="preserve">Such a manipulation by means of oscillatory electric fields in combination with the gate reflectometry will dramatically </w:t>
      </w:r>
      <w:r w:rsidR="000E1B4D">
        <w:t>reduc</w:t>
      </w:r>
      <w:r w:rsidR="00FA275E">
        <w:t>e the</w:t>
      </w:r>
      <w:r w:rsidR="000E1B4D">
        <w:t xml:space="preserve"> fabrication complexity</w:t>
      </w:r>
      <w:r w:rsidR="00614BB9">
        <w:t xml:space="preserve"> </w:t>
      </w:r>
      <w:r w:rsidR="00FA275E">
        <w:t>since no extra structure</w:t>
      </w:r>
      <w:r w:rsidR="00862A88">
        <w:t>s</w:t>
      </w:r>
      <w:r w:rsidR="00FA275E">
        <w:t xml:space="preserve"> (charge sensor, stripline) </w:t>
      </w:r>
      <w:r w:rsidR="00862A88">
        <w:t xml:space="preserve">are </w:t>
      </w:r>
      <w:r w:rsidR="00614BB9">
        <w:t xml:space="preserve">required except of </w:t>
      </w:r>
      <w:r w:rsidR="00862A88">
        <w:t xml:space="preserve">the </w:t>
      </w:r>
      <w:r w:rsidR="00614BB9">
        <w:t xml:space="preserve">already defined </w:t>
      </w:r>
      <w:r w:rsidR="00862A88">
        <w:t xml:space="preserve">and necessary </w:t>
      </w:r>
      <w:r w:rsidR="00614BB9">
        <w:t>gates</w:t>
      </w:r>
      <w:r w:rsidR="000E1B4D">
        <w:t>.</w:t>
      </w:r>
      <w:r w:rsidR="00BD2F3A">
        <w:t xml:space="preserve"> </w:t>
      </w:r>
      <w:r w:rsidR="00FA275E">
        <w:t xml:space="preserve">Thus this </w:t>
      </w:r>
      <w:r w:rsidR="00BD2F3A">
        <w:t xml:space="preserve">approach has high chances of </w:t>
      </w:r>
      <w:r w:rsidR="00BD2F3A" w:rsidRPr="00614BB9">
        <w:rPr>
          <w:b/>
        </w:rPr>
        <w:t xml:space="preserve">addressing </w:t>
      </w:r>
      <w:r w:rsidR="00FA275E">
        <w:rPr>
          <w:b/>
        </w:rPr>
        <w:t xml:space="preserve">the challenge of </w:t>
      </w:r>
      <w:r w:rsidR="00BD2F3A" w:rsidRPr="00614BB9">
        <w:rPr>
          <w:b/>
        </w:rPr>
        <w:t>scalability</w:t>
      </w:r>
      <w:r w:rsidR="00BD2F3A">
        <w:t>.</w:t>
      </w:r>
    </w:p>
    <w:p w:rsidR="00C62842" w:rsidRDefault="00FA275E" w:rsidP="00C62842">
      <w:r>
        <w:t xml:space="preserve">Finally we </w:t>
      </w:r>
      <w:r w:rsidR="006B7755">
        <w:t>aim</w:t>
      </w:r>
      <w:r>
        <w:t xml:space="preserve"> to achieve </w:t>
      </w:r>
      <w:r w:rsidR="006B7755">
        <w:t>the</w:t>
      </w:r>
      <w:r>
        <w:t xml:space="preserve"> high</w:t>
      </w:r>
      <w:r w:rsidR="006B7755">
        <w:t>est reported</w:t>
      </w:r>
      <w:r>
        <w:t xml:space="preserve"> sensitivity in the gate reflectometry setup. The g</w:t>
      </w:r>
      <w:r w:rsidR="00CB119C">
        <w:t>ates in</w:t>
      </w:r>
      <w:r w:rsidR="00AE45B0">
        <w:t xml:space="preserve"> our DQD system</w:t>
      </w:r>
      <w:r w:rsidR="00B27864">
        <w:t xml:space="preserve"> </w:t>
      </w:r>
      <w:r w:rsidR="006F1623">
        <w:t xml:space="preserve">(Figure 2) </w:t>
      </w:r>
      <w:r w:rsidR="00AE45B0">
        <w:t>are position</w:t>
      </w:r>
      <w:r w:rsidR="00D119AB">
        <w:t>ed</w:t>
      </w:r>
      <w:r w:rsidR="00AE45B0">
        <w:t xml:space="preserve"> </w:t>
      </w:r>
      <w:r>
        <w:t>very closely to the hut wire</w:t>
      </w:r>
      <w:r w:rsidR="006B7755">
        <w:t xml:space="preserve"> (less than 4nm – defined simply by the thickness of the dielectric)</w:t>
      </w:r>
      <w:r>
        <w:t xml:space="preserve"> in which the QDs are formed. </w:t>
      </w:r>
      <w:r w:rsidR="00D119AB">
        <w:t>This implies</w:t>
      </w:r>
      <w:r w:rsidR="00AE45B0">
        <w:t xml:space="preserve"> </w:t>
      </w:r>
      <w:r w:rsidR="00AE45B0" w:rsidRPr="006F1623">
        <w:rPr>
          <w:b/>
        </w:rPr>
        <w:t xml:space="preserve">high capacitive coupling between gate and </w:t>
      </w:r>
      <w:r w:rsidR="00862A88">
        <w:rPr>
          <w:b/>
        </w:rPr>
        <w:t>QDs</w:t>
      </w:r>
      <w:r w:rsidR="006B7755">
        <w:rPr>
          <w:b/>
        </w:rPr>
        <w:t xml:space="preserve"> and as a consequence high speed of the gate reflectometry setup </w:t>
      </w:r>
      <w:r w:rsidR="006B7755">
        <w:t xml:space="preserve">as explained </w:t>
      </w:r>
      <w:r w:rsidR="00862A88">
        <w:t xml:space="preserve">in the </w:t>
      </w:r>
      <w:r w:rsidR="006B7755">
        <w:t xml:space="preserve"> </w:t>
      </w:r>
      <w:r w:rsidR="00C62842" w:rsidRPr="00C62842">
        <w:rPr>
          <w:i/>
        </w:rPr>
        <w:t xml:space="preserve">Moving </w:t>
      </w:r>
      <w:r w:rsidR="005568F8">
        <w:rPr>
          <w:i/>
        </w:rPr>
        <w:t xml:space="preserve">towards </w:t>
      </w:r>
      <w:r w:rsidR="00C62842" w:rsidRPr="00C62842">
        <w:rPr>
          <w:i/>
        </w:rPr>
        <w:t>gate reflectometry</w:t>
      </w:r>
      <w:r w:rsidR="00C62842" w:rsidRPr="00025028">
        <w:t xml:space="preserve"> </w:t>
      </w:r>
      <w:r w:rsidR="00C62842">
        <w:t>chapter</w:t>
      </w:r>
      <w:r w:rsidR="006B7755">
        <w:t>.</w:t>
      </w:r>
    </w:p>
    <w:p w:rsidR="00FE7FD5" w:rsidRDefault="00FE7FD5" w:rsidP="009D17AE"/>
    <w:p w:rsidR="00FE7FD5" w:rsidRDefault="00FE7FD5" w:rsidP="00FE7FD5">
      <w:pPr>
        <w:pStyle w:val="Heading3"/>
      </w:pPr>
      <w:r>
        <w:t>International collaboration:</w:t>
      </w:r>
    </w:p>
    <w:p w:rsidR="006B7755" w:rsidRDefault="00FE7FD5" w:rsidP="00FE7FD5">
      <w:pPr>
        <w:rPr>
          <w:ins w:id="12" w:author="Georgios KATSAROS" w:date="2016-08-25T19:40:00Z"/>
        </w:rPr>
      </w:pPr>
      <w:r>
        <w:t xml:space="preserve">We are collaborating with </w:t>
      </w:r>
      <w:r w:rsidR="006B7755">
        <w:t xml:space="preserve">the </w:t>
      </w:r>
      <w:r>
        <w:t>spin qubit team in</w:t>
      </w:r>
      <w:r w:rsidR="006B7755">
        <w:t xml:space="preserve"> the group of C. Marcus </w:t>
      </w:r>
      <w:r>
        <w:t xml:space="preserve">in Copenhagen, led by </w:t>
      </w:r>
      <w:r w:rsidRPr="003E2388">
        <w:rPr>
          <w:b/>
        </w:rPr>
        <w:t>Ferdinand Kuemmeth</w:t>
      </w:r>
      <w:ins w:id="13" w:author="Georgios KATSAROS" w:date="2016-08-31T20:49:00Z">
        <w:r w:rsidR="00770F70">
          <w:rPr>
            <w:b/>
          </w:rPr>
          <w:t xml:space="preserve"> (to ask the GO; should you here also state that Ferdinand will be in your thesis committee?)</w:t>
        </w:r>
      </w:ins>
      <w:r>
        <w:t xml:space="preserve">. </w:t>
      </w:r>
      <w:r w:rsidR="006B7755">
        <w:t xml:space="preserve">Actually I have been visiting them for three months end of 2015. </w:t>
      </w:r>
      <w:r>
        <w:t xml:space="preserve">Since they are </w:t>
      </w:r>
      <w:r w:rsidR="006B7755">
        <w:t xml:space="preserve">a leading </w:t>
      </w:r>
      <w:r>
        <w:t xml:space="preserve">group with a </w:t>
      </w:r>
      <w:r w:rsidR="00802509">
        <w:t xml:space="preserve">vast </w:t>
      </w:r>
      <w:r>
        <w:t xml:space="preserve">knowledge in instrumentation and </w:t>
      </w:r>
      <w:r w:rsidR="006B7755">
        <w:t>in the physics of spin dynamics</w:t>
      </w:r>
      <w:r>
        <w:t xml:space="preserve">, this collaboration </w:t>
      </w:r>
      <w:r w:rsidR="006B7755">
        <w:t xml:space="preserve">will </w:t>
      </w:r>
      <w:r>
        <w:t xml:space="preserve">help </w:t>
      </w:r>
      <w:r w:rsidR="006B7755">
        <w:t>me</w:t>
      </w:r>
      <w:r>
        <w:t xml:space="preserve"> a lot in </w:t>
      </w:r>
      <w:r w:rsidR="006B7755">
        <w:t xml:space="preserve">realizing the proposed project. </w:t>
      </w:r>
      <w:r>
        <w:t xml:space="preserve">It would be helpful to visit them </w:t>
      </w:r>
      <w:r w:rsidR="006B7755">
        <w:t>once per year to discuss with the technical and physics related ques</w:t>
      </w:r>
      <w:r w:rsidR="00773B95">
        <w:t>tions thus I am requesting 5</w:t>
      </w:r>
      <w:r w:rsidR="006D4140">
        <w:t>00</w:t>
      </w:r>
      <w:r w:rsidR="006B7755">
        <w:t xml:space="preserve"> Euro</w:t>
      </w:r>
      <w:r w:rsidR="00770F70">
        <w:t xml:space="preserve"> </w:t>
      </w:r>
      <w:r w:rsidR="00770F70" w:rsidRPr="00773B95">
        <w:rPr>
          <w:b/>
          <w:i/>
        </w:rPr>
        <w:t>(</w:t>
      </w:r>
      <w:r w:rsidR="00773B95" w:rsidRPr="00773B95">
        <w:rPr>
          <w:b/>
          <w:i/>
        </w:rPr>
        <w:t>What is the reasonable amount that I should put here</w:t>
      </w:r>
      <w:r w:rsidR="00773B95">
        <w:rPr>
          <w:b/>
          <w:i/>
        </w:rPr>
        <w:t>??</w:t>
      </w:r>
      <w:r w:rsidR="00770F70" w:rsidRPr="00773B95">
        <w:rPr>
          <w:b/>
          <w:i/>
        </w:rPr>
        <w:t>)</w:t>
      </w:r>
      <w:r w:rsidR="006B7755">
        <w:t xml:space="preserve"> per year as travel expenses. </w:t>
      </w:r>
    </w:p>
    <w:p w:rsidR="003E2388" w:rsidRDefault="00FE7FD5" w:rsidP="00FE7FD5">
      <w:r>
        <w:t xml:space="preserve">The other significant collaboration is with </w:t>
      </w:r>
      <w:r w:rsidR="006B7755">
        <w:t xml:space="preserve">Prof. </w:t>
      </w:r>
      <w:r w:rsidRPr="003E2388">
        <w:rPr>
          <w:b/>
        </w:rPr>
        <w:t>J.J. Zhang</w:t>
      </w:r>
      <w:r>
        <w:t xml:space="preserve"> </w:t>
      </w:r>
      <w:r w:rsidR="006B7755">
        <w:t xml:space="preserve">who is working in the Chinese Academy of Science, in the Institute of Physics </w:t>
      </w:r>
      <w:r>
        <w:t xml:space="preserve">in Beijing, China. </w:t>
      </w:r>
      <w:r w:rsidR="005A3FDC">
        <w:t xml:space="preserve">He is </w:t>
      </w:r>
      <w:r w:rsidR="006B7755">
        <w:t xml:space="preserve">a </w:t>
      </w:r>
      <w:r w:rsidR="005A3FDC">
        <w:t xml:space="preserve">material scientist providing us with </w:t>
      </w:r>
      <w:r w:rsidR="006B7755">
        <w:t xml:space="preserve">the very high quality Ge hut wires which very few groups around the world can grow. </w:t>
      </w:r>
    </w:p>
    <w:p w:rsidR="00770F70" w:rsidRDefault="00965309" w:rsidP="00436189">
      <w:pPr>
        <w:pStyle w:val="Heading3"/>
      </w:pPr>
      <w:r>
        <w:lastRenderedPageBreak/>
        <w:t>Work table</w:t>
      </w:r>
    </w:p>
    <w:tbl>
      <w:tblPr>
        <w:tblStyle w:val="TableGrid"/>
        <w:tblW w:w="0" w:type="auto"/>
        <w:jc w:val="center"/>
        <w:tblLook w:val="04A0" w:firstRow="1" w:lastRow="0" w:firstColumn="1" w:lastColumn="0" w:noHBand="0" w:noVBand="1"/>
      </w:tblPr>
      <w:tblGrid>
        <w:gridCol w:w="3111"/>
        <w:gridCol w:w="966"/>
        <w:gridCol w:w="1014"/>
        <w:gridCol w:w="1055"/>
        <w:gridCol w:w="1055"/>
        <w:gridCol w:w="1066"/>
        <w:gridCol w:w="1083"/>
        <w:tblGridChange w:id="14">
          <w:tblGrid>
            <w:gridCol w:w="3111"/>
            <w:gridCol w:w="966"/>
            <w:gridCol w:w="1014"/>
            <w:gridCol w:w="1055"/>
            <w:gridCol w:w="1055"/>
            <w:gridCol w:w="1066"/>
            <w:gridCol w:w="1083"/>
          </w:tblGrid>
        </w:tblGridChange>
      </w:tblGrid>
      <w:tr w:rsidR="00773B95" w:rsidTr="00773B95">
        <w:trPr>
          <w:trHeight w:val="986"/>
          <w:jc w:val="center"/>
        </w:trPr>
        <w:tc>
          <w:tcPr>
            <w:tcW w:w="0" w:type="auto"/>
            <w:vAlign w:val="center"/>
          </w:tcPr>
          <w:p w:rsidR="00770F70" w:rsidRPr="00773B95" w:rsidRDefault="00770F70" w:rsidP="00773B95">
            <w:pPr>
              <w:jc w:val="center"/>
              <w:rPr>
                <w:b/>
                <w:sz w:val="20"/>
                <w:szCs w:val="20"/>
              </w:rPr>
            </w:pPr>
            <w:r w:rsidRPr="00773B95">
              <w:rPr>
                <w:b/>
                <w:sz w:val="20"/>
                <w:szCs w:val="20"/>
              </w:rPr>
              <w:t>Task</w:t>
            </w:r>
          </w:p>
        </w:tc>
        <w:tc>
          <w:tcPr>
            <w:tcW w:w="0" w:type="auto"/>
            <w:vAlign w:val="center"/>
          </w:tcPr>
          <w:p w:rsidR="00770F70" w:rsidRPr="00773B95" w:rsidRDefault="00770F70" w:rsidP="00773B95">
            <w:pPr>
              <w:jc w:val="center"/>
              <w:rPr>
                <w:sz w:val="20"/>
                <w:szCs w:val="20"/>
              </w:rPr>
            </w:pPr>
            <w:r w:rsidRPr="00773B95">
              <w:rPr>
                <w:sz w:val="20"/>
                <w:szCs w:val="20"/>
              </w:rPr>
              <w:t>1</w:t>
            </w:r>
            <w:r w:rsidRPr="00773B95">
              <w:rPr>
                <w:sz w:val="20"/>
                <w:szCs w:val="20"/>
                <w:vertAlign w:val="superscript"/>
              </w:rPr>
              <w:t>st</w:t>
            </w:r>
            <w:r w:rsidRPr="00773B95">
              <w:rPr>
                <w:sz w:val="20"/>
                <w:szCs w:val="20"/>
              </w:rPr>
              <w:t>-6</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7</w:t>
            </w:r>
            <w:r w:rsidRPr="00773B95">
              <w:rPr>
                <w:sz w:val="20"/>
                <w:szCs w:val="20"/>
                <w:vertAlign w:val="superscript"/>
              </w:rPr>
              <w:t>th</w:t>
            </w:r>
            <w:r w:rsidRPr="00773B95">
              <w:rPr>
                <w:sz w:val="20"/>
                <w:szCs w:val="20"/>
              </w:rPr>
              <w:t>-12</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13</w:t>
            </w:r>
            <w:r w:rsidRPr="00773B95">
              <w:rPr>
                <w:sz w:val="20"/>
                <w:szCs w:val="20"/>
                <w:vertAlign w:val="superscript"/>
              </w:rPr>
              <w:t>th</w:t>
            </w:r>
            <w:r w:rsidRPr="00773B95">
              <w:rPr>
                <w:sz w:val="20"/>
                <w:szCs w:val="20"/>
              </w:rPr>
              <w:t>-18</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19</w:t>
            </w:r>
            <w:r w:rsidRPr="00773B95">
              <w:rPr>
                <w:sz w:val="20"/>
                <w:szCs w:val="20"/>
                <w:vertAlign w:val="superscript"/>
              </w:rPr>
              <w:t>th</w:t>
            </w:r>
            <w:r w:rsidRPr="00773B95">
              <w:rPr>
                <w:sz w:val="20"/>
                <w:szCs w:val="20"/>
              </w:rPr>
              <w:t>-24</w:t>
            </w:r>
            <w:r w:rsidRPr="00773B95">
              <w:rPr>
                <w:sz w:val="20"/>
                <w:szCs w:val="20"/>
                <w:vertAlign w:val="superscript"/>
              </w:rPr>
              <w:t>th</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25</w:t>
            </w:r>
            <w:r w:rsidRPr="00773B95">
              <w:rPr>
                <w:sz w:val="20"/>
                <w:szCs w:val="20"/>
                <w:vertAlign w:val="superscript"/>
              </w:rPr>
              <w:t>th</w:t>
            </w:r>
            <w:r w:rsidRPr="00773B95">
              <w:rPr>
                <w:sz w:val="20"/>
                <w:szCs w:val="20"/>
              </w:rPr>
              <w:t>- 31</w:t>
            </w:r>
            <w:r w:rsidRPr="00773B95">
              <w:rPr>
                <w:sz w:val="20"/>
                <w:szCs w:val="20"/>
                <w:vertAlign w:val="superscript"/>
              </w:rPr>
              <w:t>st</w:t>
            </w:r>
            <w:r w:rsidRPr="00773B95">
              <w:rPr>
                <w:sz w:val="20"/>
                <w:szCs w:val="20"/>
              </w:rPr>
              <w:t xml:space="preserve"> month</w:t>
            </w:r>
          </w:p>
        </w:tc>
        <w:tc>
          <w:tcPr>
            <w:tcW w:w="0" w:type="auto"/>
            <w:vAlign w:val="center"/>
          </w:tcPr>
          <w:p w:rsidR="00770F70" w:rsidRPr="00773B95" w:rsidRDefault="00770F70" w:rsidP="00773B95">
            <w:pPr>
              <w:jc w:val="center"/>
              <w:rPr>
                <w:sz w:val="20"/>
                <w:szCs w:val="20"/>
              </w:rPr>
            </w:pPr>
            <w:r w:rsidRPr="00773B95">
              <w:rPr>
                <w:sz w:val="20"/>
                <w:szCs w:val="20"/>
              </w:rPr>
              <w:t>32</w:t>
            </w:r>
            <w:r w:rsidRPr="00773B95">
              <w:rPr>
                <w:sz w:val="20"/>
                <w:szCs w:val="20"/>
                <w:vertAlign w:val="superscript"/>
              </w:rPr>
              <w:t>nd</w:t>
            </w:r>
            <w:r w:rsidRPr="00773B95">
              <w:rPr>
                <w:sz w:val="20"/>
                <w:szCs w:val="20"/>
              </w:rPr>
              <w:t>- 36</w:t>
            </w:r>
            <w:r w:rsidRPr="00773B95">
              <w:rPr>
                <w:sz w:val="20"/>
                <w:szCs w:val="20"/>
                <w:vertAlign w:val="superscript"/>
              </w:rPr>
              <w:t>th</w:t>
            </w:r>
            <w:r w:rsidRPr="00773B95">
              <w:rPr>
                <w:sz w:val="20"/>
                <w:szCs w:val="20"/>
              </w:rPr>
              <w:t xml:space="preserve"> month</w:t>
            </w:r>
          </w:p>
        </w:tc>
      </w:tr>
      <w:tr w:rsidR="00773B95" w:rsidTr="00773B95">
        <w:trPr>
          <w:jc w:val="center"/>
        </w:trPr>
        <w:tc>
          <w:tcPr>
            <w:tcW w:w="0" w:type="auto"/>
            <w:vAlign w:val="center"/>
          </w:tcPr>
          <w:p w:rsidR="00773B95" w:rsidRDefault="00773B95" w:rsidP="00773B95">
            <w:pPr>
              <w:jc w:val="center"/>
              <w:rPr>
                <w:sz w:val="20"/>
                <w:szCs w:val="20"/>
              </w:rPr>
            </w:pPr>
          </w:p>
          <w:p w:rsidR="00770F70" w:rsidRPr="00773B95" w:rsidRDefault="00770F70" w:rsidP="00773B95">
            <w:pPr>
              <w:pStyle w:val="ListParagraph"/>
              <w:numPr>
                <w:ilvl w:val="0"/>
                <w:numId w:val="23"/>
              </w:numPr>
              <w:jc w:val="center"/>
              <w:rPr>
                <w:sz w:val="20"/>
                <w:szCs w:val="20"/>
              </w:rPr>
            </w:pPr>
            <w:r w:rsidRPr="00773B95">
              <w:rPr>
                <w:sz w:val="20"/>
                <w:szCs w:val="20"/>
              </w:rPr>
              <w:t>Second generation of the reflectometry setup</w:t>
            </w:r>
          </w:p>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r>
      <w:tr w:rsidR="00773B95" w:rsidTr="00773B95">
        <w:trPr>
          <w:jc w:val="center"/>
        </w:trPr>
        <w:tc>
          <w:tcPr>
            <w:tcW w:w="0" w:type="auto"/>
            <w:vAlign w:val="center"/>
          </w:tcPr>
          <w:p w:rsidR="00770F70" w:rsidRPr="00773B95" w:rsidRDefault="00770F70" w:rsidP="00773B95">
            <w:pPr>
              <w:pStyle w:val="ListParagraph"/>
              <w:numPr>
                <w:ilvl w:val="0"/>
                <w:numId w:val="23"/>
              </w:numPr>
              <w:jc w:val="center"/>
              <w:rPr>
                <w:sz w:val="20"/>
                <w:szCs w:val="20"/>
              </w:rPr>
            </w:pPr>
            <w:r w:rsidRPr="00773B95">
              <w:rPr>
                <w:sz w:val="20"/>
                <w:szCs w:val="20"/>
              </w:rPr>
              <w:t>Moving to the gate reflectometry</w:t>
            </w:r>
          </w:p>
          <w:p w:rsidR="00770F70" w:rsidRPr="00773B95" w:rsidRDefault="00770F70" w:rsidP="00773B95">
            <w:pPr>
              <w:pStyle w:val="ListParagraph"/>
              <w:numPr>
                <w:ilvl w:val="0"/>
                <w:numId w:val="23"/>
              </w:numPr>
              <w:jc w:val="center"/>
              <w:rPr>
                <w:sz w:val="20"/>
                <w:szCs w:val="20"/>
              </w:rPr>
            </w:pPr>
            <w:r w:rsidRPr="00773B95">
              <w:rPr>
                <w:sz w:val="20"/>
                <w:szCs w:val="20"/>
              </w:rPr>
              <w:t>Optimizing the gate reflectometry</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r>
      <w:tr w:rsidR="00773B95" w:rsidTr="00773B95">
        <w:trPr>
          <w:jc w:val="center"/>
        </w:trPr>
        <w:tc>
          <w:tcPr>
            <w:tcW w:w="0" w:type="auto"/>
            <w:vAlign w:val="center"/>
          </w:tcPr>
          <w:p w:rsidR="00773B95" w:rsidRDefault="00773B95" w:rsidP="00773B95">
            <w:pPr>
              <w:jc w:val="center"/>
              <w:rPr>
                <w:sz w:val="20"/>
                <w:szCs w:val="20"/>
              </w:rPr>
            </w:pPr>
          </w:p>
          <w:p w:rsidR="00770F70" w:rsidRPr="00773B95" w:rsidRDefault="00770F70" w:rsidP="00773B95">
            <w:pPr>
              <w:pStyle w:val="ListParagraph"/>
              <w:numPr>
                <w:ilvl w:val="0"/>
                <w:numId w:val="23"/>
              </w:numPr>
              <w:jc w:val="center"/>
              <w:rPr>
                <w:sz w:val="20"/>
                <w:szCs w:val="20"/>
              </w:rPr>
            </w:pPr>
            <w:r w:rsidRPr="00773B95">
              <w:rPr>
                <w:sz w:val="20"/>
                <w:szCs w:val="20"/>
              </w:rPr>
              <w:t>Measuring the spin relaxation time T</w:t>
            </w:r>
            <w:r w:rsidRPr="00773B95">
              <w:rPr>
                <w:sz w:val="20"/>
                <w:szCs w:val="20"/>
                <w:vertAlign w:val="subscript"/>
              </w:rPr>
              <w:t>1</w:t>
            </w:r>
          </w:p>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r>
      <w:tr w:rsidR="00773B95" w:rsidTr="00773B95">
        <w:trPr>
          <w:jc w:val="center"/>
        </w:trPr>
        <w:tc>
          <w:tcPr>
            <w:tcW w:w="0" w:type="auto"/>
            <w:vAlign w:val="center"/>
          </w:tcPr>
          <w:p w:rsidR="00770F70" w:rsidRPr="00773B95" w:rsidRDefault="00770F70" w:rsidP="00773B95">
            <w:pPr>
              <w:pStyle w:val="ListParagraph"/>
              <w:numPr>
                <w:ilvl w:val="0"/>
                <w:numId w:val="23"/>
              </w:numPr>
              <w:jc w:val="center"/>
              <w:rPr>
                <w:sz w:val="20"/>
                <w:szCs w:val="20"/>
              </w:rPr>
            </w:pPr>
            <w:r w:rsidRPr="00773B95">
              <w:rPr>
                <w:sz w:val="20"/>
                <w:szCs w:val="20"/>
              </w:rPr>
              <w:t>Determining the various spin coherence times</w:t>
            </w:r>
          </w:p>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r w:rsidRPr="00773B95">
              <w:rPr>
                <w:sz w:val="20"/>
                <w:szCs w:val="20"/>
              </w:rPr>
              <w:t>X</w:t>
            </w:r>
          </w:p>
        </w:tc>
        <w:tc>
          <w:tcPr>
            <w:tcW w:w="0" w:type="auto"/>
            <w:vAlign w:val="center"/>
          </w:tcPr>
          <w:p w:rsidR="00770F70" w:rsidRPr="00773B95" w:rsidRDefault="00770F70" w:rsidP="00773B95">
            <w:pPr>
              <w:jc w:val="center"/>
              <w:rPr>
                <w:sz w:val="20"/>
                <w:szCs w:val="20"/>
              </w:rPr>
            </w:pPr>
            <w:r w:rsidRPr="00773B95">
              <w:rPr>
                <w:sz w:val="20"/>
                <w:szCs w:val="20"/>
              </w:rPr>
              <w:t>X</w:t>
            </w:r>
          </w:p>
        </w:tc>
      </w:tr>
    </w:tbl>
    <w:p w:rsidR="00770F70" w:rsidRDefault="00770F70" w:rsidP="00773B95"/>
    <w:p w:rsidR="00965309" w:rsidRDefault="00770F70" w:rsidP="00965309">
      <w:r>
        <w:t>After each successful experiment a pub</w:t>
      </w:r>
      <w:r w:rsidR="006171FA">
        <w:t>lication will be submitted to a</w:t>
      </w:r>
      <w:r>
        <w:t xml:space="preserve"> high impact factor journal. </w:t>
      </w:r>
    </w:p>
    <w:p w:rsidR="00436189" w:rsidRPr="00965309" w:rsidRDefault="00436189" w:rsidP="00965309"/>
    <w:p w:rsidR="00FF7A41" w:rsidRDefault="00FF7A41" w:rsidP="00BB6DB1">
      <w:pPr>
        <w:pStyle w:val="Heading3"/>
      </w:pPr>
      <w:r>
        <w:t>Contingency plan:</w:t>
      </w:r>
    </w:p>
    <w:p w:rsidR="005671CD" w:rsidRPr="00C14BB2" w:rsidRDefault="00FF7A41" w:rsidP="00C14BB2">
      <w:pPr>
        <w:rPr>
          <w:i/>
        </w:rPr>
      </w:pPr>
      <w:r>
        <w:t xml:space="preserve">In case it </w:t>
      </w:r>
      <w:r w:rsidR="00FA065A">
        <w:t>turns</w:t>
      </w:r>
      <w:r>
        <w:t xml:space="preserve"> out that the gate reflectometry technique </w:t>
      </w:r>
      <w:r w:rsidR="00FA065A">
        <w:t>is not sensitive/fast enough</w:t>
      </w:r>
      <w:r>
        <w:t xml:space="preserve"> we are going to</w:t>
      </w:r>
      <w:r w:rsidR="00BA5BF5">
        <w:t xml:space="preserve"> </w:t>
      </w:r>
      <w:r w:rsidR="00FA065A">
        <w:t xml:space="preserve">use </w:t>
      </w:r>
      <w:r>
        <w:t>ohmic reflectomet</w:t>
      </w:r>
      <w:r w:rsidR="00BA5BF5">
        <w:t xml:space="preserve">ry. </w:t>
      </w:r>
      <w:r w:rsidR="00BB6DB1">
        <w:t xml:space="preserve">For that reason </w:t>
      </w:r>
      <w:r w:rsidR="00BA5BF5">
        <w:t xml:space="preserve">a </w:t>
      </w:r>
      <w:r w:rsidR="00BB6DB1">
        <w:t xml:space="preserve">charge sensor proximate to the double quantum dot should be added </w:t>
      </w:r>
      <w:r w:rsidR="00FA065A">
        <w:t xml:space="preserve">during the </w:t>
      </w:r>
      <w:r w:rsidR="00BB6DB1">
        <w:t xml:space="preserve">nanofabrication process </w:t>
      </w:r>
      <w:r w:rsidR="00BA5BF5">
        <w:t xml:space="preserve">of </w:t>
      </w:r>
      <w:r w:rsidR="00FA065A">
        <w:t xml:space="preserve">the </w:t>
      </w:r>
      <w:r w:rsidR="00BA5BF5">
        <w:t>samples</w:t>
      </w:r>
      <w:r w:rsidR="00FA065A">
        <w:t>. Charge sensing has been recently demonstrated in our group</w:t>
      </w:r>
      <w:r w:rsidR="00C14BB2">
        <w:t xml:space="preserve"> for hut wires [22].</w:t>
      </w:r>
      <w:r w:rsidR="00BA5BF5">
        <w:t xml:space="preserve"> For the charge sensor a </w:t>
      </w:r>
      <w:r w:rsidR="00FA065A">
        <w:t>single QD</w:t>
      </w:r>
      <w:r w:rsidR="00BA5BF5">
        <w:t xml:space="preserve"> </w:t>
      </w:r>
      <w:r w:rsidR="00FA065A">
        <w:t>located very closely and capacitively coupled to the DQD is</w:t>
      </w:r>
      <w:r w:rsidR="00BA5BF5">
        <w:t xml:space="preserve"> </w:t>
      </w:r>
      <w:r w:rsidR="00FA065A">
        <w:t xml:space="preserve">going to be used. </w:t>
      </w:r>
      <w:r w:rsidR="00491539">
        <w:t xml:space="preserve">Whenever </w:t>
      </w:r>
      <w:r w:rsidR="00FA065A">
        <w:t xml:space="preserve">the </w:t>
      </w:r>
      <w:r w:rsidR="00491539">
        <w:t>charge configuration in the DQD</w:t>
      </w:r>
      <w:r w:rsidR="00770F70" w:rsidRPr="00770F70">
        <w:t xml:space="preserve"> </w:t>
      </w:r>
      <w:r w:rsidR="00770F70">
        <w:t>will change</w:t>
      </w:r>
      <w:r w:rsidR="00491539">
        <w:t xml:space="preserve">, </w:t>
      </w:r>
      <w:r w:rsidR="00FA065A">
        <w:t xml:space="preserve">the </w:t>
      </w:r>
      <w:r w:rsidR="00491539">
        <w:t xml:space="preserve">impedance of the charge sensor will change and thus </w:t>
      </w:r>
      <w:r w:rsidR="00FA065A">
        <w:t xml:space="preserve">the </w:t>
      </w:r>
      <w:r w:rsidR="00491539">
        <w:t>reflected signal amplit</w:t>
      </w:r>
      <w:r w:rsidR="00B37647">
        <w:t xml:space="preserve">ude. </w:t>
      </w:r>
    </w:p>
    <w:p w:rsidR="00213FA0" w:rsidRPr="00213FA0" w:rsidRDefault="00213FA0" w:rsidP="00213FA0"/>
    <w:p w:rsidR="00F26625" w:rsidRDefault="00770F70">
      <w:pPr>
        <w:pStyle w:val="Heading3"/>
        <w:pPrChange w:id="15" w:author="Georgios KATSAROS" w:date="2016-08-31T21:00:00Z">
          <w:pPr/>
        </w:pPrChange>
      </w:pPr>
      <w:r>
        <w:t xml:space="preserve">Personal qualification: </w:t>
      </w:r>
    </w:p>
    <w:p w:rsidR="00D061F4" w:rsidRDefault="00436189" w:rsidP="005324D9">
      <w:r>
        <w:t>I performed</w:t>
      </w:r>
      <w:r w:rsidR="00770F70">
        <w:t xml:space="preserve"> m</w:t>
      </w:r>
      <w:r>
        <w:t>y undergraduate studies at the f</w:t>
      </w:r>
      <w:r w:rsidR="003B3F28">
        <w:t xml:space="preserve">aculty of electrical and computer engineering, </w:t>
      </w:r>
      <w:r w:rsidR="00770F70">
        <w:t xml:space="preserve">at the </w:t>
      </w:r>
      <w:r w:rsidR="003B3F28">
        <w:t xml:space="preserve">University of Zagreb, Croatia. </w:t>
      </w:r>
      <w:r w:rsidR="00D061F4">
        <w:t>D</w:t>
      </w:r>
      <w:r w:rsidR="003B3F28">
        <w:t>uring my undergraduate stud</w:t>
      </w:r>
      <w:r w:rsidR="00D061F4">
        <w:t>ies</w:t>
      </w:r>
      <w:r w:rsidR="003B3F28">
        <w:t xml:space="preserve"> </w:t>
      </w:r>
      <w:r w:rsidR="003B3F28" w:rsidRPr="00436189">
        <w:rPr>
          <w:i/>
        </w:rPr>
        <w:t xml:space="preserve">I was </w:t>
      </w:r>
      <w:r w:rsidR="00D061F4" w:rsidRPr="00436189">
        <w:rPr>
          <w:i/>
        </w:rPr>
        <w:t xml:space="preserve">a teaching </w:t>
      </w:r>
      <w:r w:rsidR="003B3F28" w:rsidRPr="00436189">
        <w:rPr>
          <w:i/>
        </w:rPr>
        <w:t xml:space="preserve">assistant in the course </w:t>
      </w:r>
      <w:r w:rsidR="003B3F28" w:rsidRPr="00436189">
        <w:rPr>
          <w:i/>
        </w:rPr>
        <w:lastRenderedPageBreak/>
        <w:t xml:space="preserve">“Electronics” which is </w:t>
      </w:r>
      <w:r w:rsidRPr="00436189">
        <w:rPr>
          <w:i/>
        </w:rPr>
        <w:t xml:space="preserve">the </w:t>
      </w:r>
      <w:r w:rsidR="003B3F28" w:rsidRPr="00436189">
        <w:rPr>
          <w:i/>
        </w:rPr>
        <w:t>mandatory course for all students on the faculty.</w:t>
      </w:r>
      <w:r w:rsidRPr="00436189">
        <w:rPr>
          <w:i/>
        </w:rPr>
        <w:t xml:space="preserve"> </w:t>
      </w:r>
      <w:r>
        <w:rPr>
          <w:i/>
        </w:rPr>
        <w:t>For my bachelor thesis I have been measuring ECL ring oscillators</w:t>
      </w:r>
      <w:r w:rsidR="007C3150">
        <w:rPr>
          <w:i/>
        </w:rPr>
        <w:t xml:space="preserve"> based on</w:t>
      </w:r>
      <w:r>
        <w:rPr>
          <w:i/>
        </w:rPr>
        <w:t xml:space="preserve"> horizont</w:t>
      </w:r>
      <w:r w:rsidR="007C3150">
        <w:rPr>
          <w:i/>
        </w:rPr>
        <w:t>al current transistor</w:t>
      </w:r>
      <w:r>
        <w:rPr>
          <w:i/>
        </w:rPr>
        <w:t xml:space="preserve"> (HCBT)</w:t>
      </w:r>
      <w:r w:rsidR="007C3150">
        <w:rPr>
          <w:i/>
        </w:rPr>
        <w:t>.</w:t>
      </w:r>
      <w:r>
        <w:rPr>
          <w:i/>
        </w:rPr>
        <w:t xml:space="preserve"> </w:t>
      </w:r>
      <w:r w:rsidRPr="00436189">
        <w:rPr>
          <w:i/>
        </w:rPr>
        <w:t>This allowed me</w:t>
      </w:r>
      <w:r w:rsidR="007C3150">
        <w:rPr>
          <w:i/>
        </w:rPr>
        <w:t xml:space="preserve"> to deepen my knowledge in</w:t>
      </w:r>
      <w:r w:rsidRPr="00436189">
        <w:rPr>
          <w:i/>
        </w:rPr>
        <w:t xml:space="preserve"> </w:t>
      </w:r>
      <w:r w:rsidR="007C3150">
        <w:rPr>
          <w:i/>
        </w:rPr>
        <w:t xml:space="preserve">electronic instrumentation. </w:t>
      </w:r>
      <w:r w:rsidR="00D061F4">
        <w:t xml:space="preserve"> For my master thesis, performed with </w:t>
      </w:r>
      <w:r>
        <w:t>the prof</w:t>
      </w:r>
      <w:r w:rsidR="00F26625">
        <w:t xml:space="preserve">essor </w:t>
      </w:r>
      <w:r w:rsidR="00D11974">
        <w:t>Tomislav Suligoj</w:t>
      </w:r>
      <w:r w:rsidR="004D2171">
        <w:t>,</w:t>
      </w:r>
      <w:r w:rsidR="00D061F4">
        <w:t xml:space="preserve"> I</w:t>
      </w:r>
      <w:r>
        <w:t xml:space="preserve"> have</w:t>
      </w:r>
      <w:r w:rsidR="00D061F4">
        <w:t xml:space="preserve"> focused on</w:t>
      </w:r>
      <w:r w:rsidR="007C3150">
        <w:t xml:space="preserve"> design and analysis of the</w:t>
      </w:r>
      <w:r>
        <w:t xml:space="preserve"> RF circuits in </w:t>
      </w:r>
      <w:r w:rsidR="004D2171">
        <w:t xml:space="preserve">180 nm </w:t>
      </w:r>
      <w:r>
        <w:t>BiCMOS technology with</w:t>
      </w:r>
      <w:r w:rsidR="007C3150">
        <w:t xml:space="preserve"> the HCBT</w:t>
      </w:r>
      <w:r>
        <w:t>, which gave me a background in</w:t>
      </w:r>
      <w:r w:rsidR="007C3150">
        <w:t xml:space="preserve"> performing simulations, design and analysis of the electronics circuits</w:t>
      </w:r>
      <w:r w:rsidR="00D061F4">
        <w:t>.</w:t>
      </w:r>
    </w:p>
    <w:p w:rsidR="00223778" w:rsidRDefault="00D061F4">
      <w:r>
        <w:t xml:space="preserve">Fascinated by the idea of quantum computation, I moved in April </w:t>
      </w:r>
      <w:r w:rsidR="007C3150">
        <w:t xml:space="preserve">to </w:t>
      </w:r>
      <w:r w:rsidR="00F3674B">
        <w:t>the Johannes Kepler University</w:t>
      </w:r>
      <w:r>
        <w:t xml:space="preserve"> to work as a research assistant in the group of </w:t>
      </w:r>
      <w:r w:rsidR="007C3150">
        <w:t xml:space="preserve">dr.sc. </w:t>
      </w:r>
      <w:r>
        <w:t xml:space="preserve">Georgios Katsaros. There I started working on the development of an </w:t>
      </w:r>
      <w:r w:rsidR="00F3674B">
        <w:t xml:space="preserve">ohmic reflectometry system for charge readout of SiGe </w:t>
      </w:r>
      <w:r>
        <w:t>QDs</w:t>
      </w:r>
      <w:r w:rsidR="00F3674B">
        <w:t xml:space="preserve">. </w:t>
      </w:r>
      <w:r>
        <w:t>The realization of p</w:t>
      </w:r>
      <w:r w:rsidR="00F3674B">
        <w:t>rinted circuit board design</w:t>
      </w:r>
      <w:r>
        <w:t>s</w:t>
      </w:r>
      <w:r w:rsidR="00F3674B">
        <w:t xml:space="preserve">, </w:t>
      </w:r>
      <w:r>
        <w:t>the</w:t>
      </w:r>
      <w:r w:rsidR="00F3674B">
        <w:t xml:space="preserve"> development </w:t>
      </w:r>
      <w:r>
        <w:t xml:space="preserve">of python codes for controlling various </w:t>
      </w:r>
      <w:r w:rsidR="00F3674B">
        <w:t>DC and high frequency signal instruments</w:t>
      </w:r>
      <w:r>
        <w:t xml:space="preserve"> were among my tasks. I also performed 4K measurements on </w:t>
      </w:r>
      <w:r w:rsidR="00F3674B">
        <w:t>single hole transistors base</w:t>
      </w:r>
      <w:r w:rsidR="003B3F28">
        <w:t xml:space="preserve">d on SiGe nanowire </w:t>
      </w:r>
      <w:r>
        <w:t>QDs</w:t>
      </w:r>
      <w:r w:rsidR="003B3F28">
        <w:t xml:space="preserve"> fabricated in our group by Hannes Watzinger.</w:t>
      </w:r>
      <w:r w:rsidR="00F3674B">
        <w:t xml:space="preserve"> </w:t>
      </w:r>
      <w:r>
        <w:t>During that time I had the chance to attend also an im</w:t>
      </w:r>
      <w:r w:rsidR="005B40A4">
        <w:t>portant conference in the field:</w:t>
      </w:r>
      <w:r>
        <w:t xml:space="preserve"> </w:t>
      </w:r>
      <w:r w:rsidR="00F3674B">
        <w:t>Spin</w:t>
      </w:r>
      <w:r w:rsidR="005B40A4">
        <w:t>Tech VIII in</w:t>
      </w:r>
      <w:r w:rsidR="00A718CD">
        <w:t xml:space="preserve"> Basel, Switzerland, 10-13 August</w:t>
      </w:r>
      <w:r w:rsidR="00F3674B">
        <w:t xml:space="preserve"> 2015</w:t>
      </w:r>
      <w:r>
        <w:t xml:space="preserve">. In October 2015, and for three months, I went on a </w:t>
      </w:r>
      <w:r w:rsidRPr="005B40A4">
        <w:t>r</w:t>
      </w:r>
      <w:r w:rsidR="000F41CC" w:rsidRPr="005B40A4">
        <w:t>esearch</w:t>
      </w:r>
      <w:r w:rsidR="000F41CC">
        <w:t xml:space="preserve"> visit to</w:t>
      </w:r>
      <w:r w:rsidR="00223778">
        <w:t xml:space="preserve"> the</w:t>
      </w:r>
      <w:r w:rsidR="000F41CC">
        <w:t xml:space="preserve"> Center for Quantum Devices, Niels Bohr Institute, Copenhagen. I </w:t>
      </w:r>
      <w:r>
        <w:t xml:space="preserve">worked in the group of Ferdinand Kuemmeth. This group is </w:t>
      </w:r>
      <w:r w:rsidR="000F41CC">
        <w:t>develop</w:t>
      </w:r>
      <w:r>
        <w:t>ing</w:t>
      </w:r>
      <w:r w:rsidR="000F41CC">
        <w:t xml:space="preserve"> spin based qubit</w:t>
      </w:r>
      <w:r>
        <w:t>s</w:t>
      </w:r>
      <w:r w:rsidR="000F41CC">
        <w:t xml:space="preserve"> in GaAs and Si/SiGe lithographically defined double and</w:t>
      </w:r>
      <w:r w:rsidR="00DF4C24">
        <w:t xml:space="preserve"> triple quantum dots. They are one of the biggest and most successful groups in the field of quantum computation. </w:t>
      </w:r>
      <w:r>
        <w:t>During my research stay</w:t>
      </w:r>
      <w:r w:rsidR="00DF4C24">
        <w:t xml:space="preserve">, I learned about high end laboratory equipment including cryogen free dilution refrigerators, waveform and signal generators, RF equipment (amplifiers, </w:t>
      </w:r>
      <w:r>
        <w:t>filters</w:t>
      </w:r>
      <w:r w:rsidR="00DF4C24">
        <w:t xml:space="preserve">, </w:t>
      </w:r>
      <w:r>
        <w:t xml:space="preserve">special type of </w:t>
      </w:r>
      <w:r w:rsidR="00DF4C24">
        <w:t xml:space="preserve">coaxial cables… ). </w:t>
      </w:r>
      <w:r w:rsidR="00223778">
        <w:t xml:space="preserve">I was </w:t>
      </w:r>
      <w:r>
        <w:t xml:space="preserve">also </w:t>
      </w:r>
      <w:r w:rsidR="00223778">
        <w:t>f</w:t>
      </w:r>
      <w:r w:rsidR="00DF4C24">
        <w:t xml:space="preserve">ollowing the experiment of Filip Malinowski – tuning the GaAs double and triple </w:t>
      </w:r>
      <w:r>
        <w:t>QD</w:t>
      </w:r>
      <w:r w:rsidR="00DF4C24">
        <w:t xml:space="preserve"> for coherent spin manipulation and readout using </w:t>
      </w:r>
      <w:r>
        <w:t xml:space="preserve">a </w:t>
      </w:r>
      <w:r w:rsidR="00DF4C24">
        <w:t>charge sensor ohmic reflectometry</w:t>
      </w:r>
      <w:r>
        <w:t xml:space="preserve"> setup</w:t>
      </w:r>
      <w:r w:rsidR="00DF4C24">
        <w:t xml:space="preserve">.  </w:t>
      </w:r>
      <w:r>
        <w:t xml:space="preserve">Since 2016 I am a PhD student of </w:t>
      </w:r>
      <w:r w:rsidR="005B40A4">
        <w:t xml:space="preserve">the professor </w:t>
      </w:r>
      <w:r>
        <w:t xml:space="preserve">Georgios Katsaros, at the </w:t>
      </w:r>
      <w:r w:rsidR="00223778" w:rsidRPr="00223778">
        <w:t>Institute of Science and Technology (IST), Austria</w:t>
      </w:r>
      <w:r w:rsidR="005A3C94">
        <w:t xml:space="preserve">, currently working on a second version of </w:t>
      </w:r>
      <w:r w:rsidR="005324D9">
        <w:t xml:space="preserve">a </w:t>
      </w:r>
      <w:r w:rsidR="00223778">
        <w:t>reflectometry readout system</w:t>
      </w:r>
      <w:r w:rsidR="005A3C94">
        <w:t xml:space="preserve"> for spin relaxation experiments. </w:t>
      </w:r>
    </w:p>
    <w:p w:rsidR="00F3674B" w:rsidRPr="00D11974" w:rsidRDefault="00F3674B" w:rsidP="00F3674B"/>
    <w:p w:rsidR="00D11974" w:rsidRDefault="00D11974" w:rsidP="00F26625"/>
    <w:p w:rsidR="00F26625" w:rsidRDefault="00F26625" w:rsidP="00F26625">
      <w:bookmarkStart w:id="16" w:name="_GoBack"/>
      <w:bookmarkEnd w:id="16"/>
    </w:p>
    <w:p w:rsidR="00F26625" w:rsidRDefault="005324D9" w:rsidP="00F26625">
      <w:pPr>
        <w:rPr>
          <w:ins w:id="17" w:author="Georgios KATSAROS" w:date="2016-08-31T21:18:00Z"/>
        </w:rPr>
      </w:pPr>
      <w:ins w:id="18" w:author="Georgios KATSAROS" w:date="2016-08-31T21:17:00Z">
        <w:r>
          <w:t xml:space="preserve">So now just the abstract is missing and the merging of the two parts. Once you do it check it once more to see that we are not repeating things and send it to me. I will try to read it as fast as I can so that next week you can send it to the GO. </w:t>
        </w:r>
      </w:ins>
    </w:p>
    <w:p w:rsidR="00F26625" w:rsidRPr="00F26625" w:rsidRDefault="00F26625" w:rsidP="00F26625">
      <w:pPr>
        <w:rPr>
          <w:ins w:id="19" w:author="Georgios KATSAROS" w:date="2016-08-25T20:06:00Z"/>
          <w:b/>
        </w:rPr>
      </w:pPr>
    </w:p>
    <w:p w:rsidR="00AC56ED" w:rsidRPr="00AC56ED" w:rsidRDefault="00AC56ED" w:rsidP="005B40A4">
      <w:pPr>
        <w:spacing w:line="240" w:lineRule="auto"/>
      </w:pPr>
    </w:p>
    <w:sectPr w:rsidR="00AC56ED" w:rsidRPr="00AC56ED" w:rsidSect="00467658">
      <w:pgSz w:w="12240" w:h="15840"/>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303" w:rsidRDefault="004B1303" w:rsidP="007436F6">
      <w:pPr>
        <w:spacing w:after="0" w:line="240" w:lineRule="auto"/>
      </w:pPr>
      <w:r>
        <w:separator/>
      </w:r>
    </w:p>
  </w:endnote>
  <w:endnote w:type="continuationSeparator" w:id="0">
    <w:p w:rsidR="004B1303" w:rsidRDefault="004B1303" w:rsidP="0074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TE1CE3AC8t00">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303" w:rsidRDefault="004B1303" w:rsidP="007436F6">
      <w:pPr>
        <w:spacing w:after="0" w:line="240" w:lineRule="auto"/>
      </w:pPr>
      <w:r>
        <w:separator/>
      </w:r>
    </w:p>
  </w:footnote>
  <w:footnote w:type="continuationSeparator" w:id="0">
    <w:p w:rsidR="004B1303" w:rsidRDefault="004B1303" w:rsidP="00743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78D4"/>
    <w:multiLevelType w:val="hybridMultilevel"/>
    <w:tmpl w:val="7F4CF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4992"/>
    <w:multiLevelType w:val="multilevel"/>
    <w:tmpl w:val="6344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00C77"/>
    <w:multiLevelType w:val="hybridMultilevel"/>
    <w:tmpl w:val="C920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9741A"/>
    <w:multiLevelType w:val="hybridMultilevel"/>
    <w:tmpl w:val="B644C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42A32"/>
    <w:multiLevelType w:val="hybridMultilevel"/>
    <w:tmpl w:val="0FA23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A157F"/>
    <w:multiLevelType w:val="hybridMultilevel"/>
    <w:tmpl w:val="B6C07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60603"/>
    <w:multiLevelType w:val="multilevel"/>
    <w:tmpl w:val="A6DE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5183F"/>
    <w:multiLevelType w:val="hybridMultilevel"/>
    <w:tmpl w:val="BF965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F7748"/>
    <w:multiLevelType w:val="hybridMultilevel"/>
    <w:tmpl w:val="BE381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AF4281"/>
    <w:multiLevelType w:val="multilevel"/>
    <w:tmpl w:val="FE3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26028C"/>
    <w:multiLevelType w:val="hybridMultilevel"/>
    <w:tmpl w:val="CB66A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3D3736"/>
    <w:multiLevelType w:val="hybridMultilevel"/>
    <w:tmpl w:val="8A9AB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A65CFD"/>
    <w:multiLevelType w:val="hybridMultilevel"/>
    <w:tmpl w:val="32F4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E7D11"/>
    <w:multiLevelType w:val="hybridMultilevel"/>
    <w:tmpl w:val="DF88F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D5FD7"/>
    <w:multiLevelType w:val="hybridMultilevel"/>
    <w:tmpl w:val="4B682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C0C5C"/>
    <w:multiLevelType w:val="hybridMultilevel"/>
    <w:tmpl w:val="648E1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92ED1"/>
    <w:multiLevelType w:val="multilevel"/>
    <w:tmpl w:val="B52AC5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5BE74CA"/>
    <w:multiLevelType w:val="hybridMultilevel"/>
    <w:tmpl w:val="8E10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234FE"/>
    <w:multiLevelType w:val="hybridMultilevel"/>
    <w:tmpl w:val="60BA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52D84"/>
    <w:multiLevelType w:val="hybridMultilevel"/>
    <w:tmpl w:val="BF582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269E4"/>
    <w:multiLevelType w:val="hybridMultilevel"/>
    <w:tmpl w:val="402A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97D54"/>
    <w:multiLevelType w:val="hybridMultilevel"/>
    <w:tmpl w:val="C5CCA726"/>
    <w:lvl w:ilvl="0" w:tplc="F938A1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56D3D"/>
    <w:multiLevelType w:val="hybridMultilevel"/>
    <w:tmpl w:val="C0CA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2"/>
  </w:num>
  <w:num w:numId="4">
    <w:abstractNumId w:val="1"/>
  </w:num>
  <w:num w:numId="5">
    <w:abstractNumId w:val="17"/>
  </w:num>
  <w:num w:numId="6">
    <w:abstractNumId w:val="0"/>
  </w:num>
  <w:num w:numId="7">
    <w:abstractNumId w:val="6"/>
  </w:num>
  <w:num w:numId="8">
    <w:abstractNumId w:val="21"/>
  </w:num>
  <w:num w:numId="9">
    <w:abstractNumId w:val="14"/>
  </w:num>
  <w:num w:numId="10">
    <w:abstractNumId w:val="19"/>
  </w:num>
  <w:num w:numId="11">
    <w:abstractNumId w:val="10"/>
  </w:num>
  <w:num w:numId="12">
    <w:abstractNumId w:val="3"/>
  </w:num>
  <w:num w:numId="13">
    <w:abstractNumId w:val="15"/>
  </w:num>
  <w:num w:numId="14">
    <w:abstractNumId w:val="8"/>
  </w:num>
  <w:num w:numId="15">
    <w:abstractNumId w:val="4"/>
  </w:num>
  <w:num w:numId="16">
    <w:abstractNumId w:val="16"/>
  </w:num>
  <w:num w:numId="17">
    <w:abstractNumId w:val="5"/>
  </w:num>
  <w:num w:numId="18">
    <w:abstractNumId w:val="12"/>
  </w:num>
  <w:num w:numId="19">
    <w:abstractNumId w:val="13"/>
  </w:num>
  <w:num w:numId="20">
    <w:abstractNumId w:val="18"/>
  </w:num>
  <w:num w:numId="21">
    <w:abstractNumId w:val="11"/>
  </w:num>
  <w:num w:numId="22">
    <w:abstractNumId w:val="7"/>
  </w:num>
  <w:num w:numId="23">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rson w15:author="Josip KUKUCKA">
    <w15:presenceInfo w15:providerId="AD" w15:userId="S-1-5-21-1803390964-2587139858-4034935123-4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10"/>
    <w:rsid w:val="00007E8F"/>
    <w:rsid w:val="00011959"/>
    <w:rsid w:val="00012198"/>
    <w:rsid w:val="000121E5"/>
    <w:rsid w:val="00024D67"/>
    <w:rsid w:val="00025028"/>
    <w:rsid w:val="00027AE5"/>
    <w:rsid w:val="00027EDD"/>
    <w:rsid w:val="0003295A"/>
    <w:rsid w:val="00035244"/>
    <w:rsid w:val="0004013B"/>
    <w:rsid w:val="0004154C"/>
    <w:rsid w:val="00045DC6"/>
    <w:rsid w:val="00046077"/>
    <w:rsid w:val="000473C6"/>
    <w:rsid w:val="0005015D"/>
    <w:rsid w:val="00051423"/>
    <w:rsid w:val="00064BA8"/>
    <w:rsid w:val="00065FB6"/>
    <w:rsid w:val="00067A20"/>
    <w:rsid w:val="00067E06"/>
    <w:rsid w:val="000726DD"/>
    <w:rsid w:val="00073A9B"/>
    <w:rsid w:val="0007448F"/>
    <w:rsid w:val="000906A3"/>
    <w:rsid w:val="0009103D"/>
    <w:rsid w:val="00096EBE"/>
    <w:rsid w:val="000A4559"/>
    <w:rsid w:val="000B669C"/>
    <w:rsid w:val="000B7841"/>
    <w:rsid w:val="000C38A3"/>
    <w:rsid w:val="000E1B4D"/>
    <w:rsid w:val="000E3043"/>
    <w:rsid w:val="000F41CC"/>
    <w:rsid w:val="000F44F9"/>
    <w:rsid w:val="000F48ED"/>
    <w:rsid w:val="001061D6"/>
    <w:rsid w:val="00113566"/>
    <w:rsid w:val="00117FED"/>
    <w:rsid w:val="00123605"/>
    <w:rsid w:val="00127DD8"/>
    <w:rsid w:val="001302F9"/>
    <w:rsid w:val="00130575"/>
    <w:rsid w:val="001331AA"/>
    <w:rsid w:val="00133981"/>
    <w:rsid w:val="001374AA"/>
    <w:rsid w:val="00141D13"/>
    <w:rsid w:val="00145A2E"/>
    <w:rsid w:val="00146C1E"/>
    <w:rsid w:val="001528A0"/>
    <w:rsid w:val="0016328B"/>
    <w:rsid w:val="00164403"/>
    <w:rsid w:val="00174ACA"/>
    <w:rsid w:val="001775B9"/>
    <w:rsid w:val="00177C29"/>
    <w:rsid w:val="00177C9D"/>
    <w:rsid w:val="00180D54"/>
    <w:rsid w:val="001823D0"/>
    <w:rsid w:val="0018270F"/>
    <w:rsid w:val="001860D4"/>
    <w:rsid w:val="001955DF"/>
    <w:rsid w:val="001A1E15"/>
    <w:rsid w:val="001A3413"/>
    <w:rsid w:val="001A521D"/>
    <w:rsid w:val="001A7B80"/>
    <w:rsid w:val="001B1922"/>
    <w:rsid w:val="001B5F57"/>
    <w:rsid w:val="001C0BA2"/>
    <w:rsid w:val="001C12E4"/>
    <w:rsid w:val="001C24CF"/>
    <w:rsid w:val="001C26DD"/>
    <w:rsid w:val="001C42F1"/>
    <w:rsid w:val="001C7C33"/>
    <w:rsid w:val="001D4EFE"/>
    <w:rsid w:val="001D54F4"/>
    <w:rsid w:val="001D58E7"/>
    <w:rsid w:val="001D6031"/>
    <w:rsid w:val="001E79EC"/>
    <w:rsid w:val="001E7BBA"/>
    <w:rsid w:val="001F6E03"/>
    <w:rsid w:val="0020343A"/>
    <w:rsid w:val="00203F82"/>
    <w:rsid w:val="00204BEF"/>
    <w:rsid w:val="00207CC3"/>
    <w:rsid w:val="00213FA0"/>
    <w:rsid w:val="00215B54"/>
    <w:rsid w:val="00223778"/>
    <w:rsid w:val="00224C13"/>
    <w:rsid w:val="00230C88"/>
    <w:rsid w:val="00232706"/>
    <w:rsid w:val="00236249"/>
    <w:rsid w:val="00241783"/>
    <w:rsid w:val="00255505"/>
    <w:rsid w:val="00256EF2"/>
    <w:rsid w:val="00260340"/>
    <w:rsid w:val="002617CB"/>
    <w:rsid w:val="00262D48"/>
    <w:rsid w:val="002648CF"/>
    <w:rsid w:val="00272FE7"/>
    <w:rsid w:val="00275E67"/>
    <w:rsid w:val="002814DB"/>
    <w:rsid w:val="00284423"/>
    <w:rsid w:val="00286930"/>
    <w:rsid w:val="00293741"/>
    <w:rsid w:val="00294BE2"/>
    <w:rsid w:val="0029588B"/>
    <w:rsid w:val="002A4E48"/>
    <w:rsid w:val="002A6168"/>
    <w:rsid w:val="002A616B"/>
    <w:rsid w:val="002A6B94"/>
    <w:rsid w:val="002B3BBA"/>
    <w:rsid w:val="002B614E"/>
    <w:rsid w:val="002C5A46"/>
    <w:rsid w:val="002C7A51"/>
    <w:rsid w:val="002D0DF4"/>
    <w:rsid w:val="002D43A4"/>
    <w:rsid w:val="002E05D3"/>
    <w:rsid w:val="002E0869"/>
    <w:rsid w:val="002E0D24"/>
    <w:rsid w:val="002E1DFA"/>
    <w:rsid w:val="002E3C90"/>
    <w:rsid w:val="002E6B01"/>
    <w:rsid w:val="002F4FF1"/>
    <w:rsid w:val="002F7BCB"/>
    <w:rsid w:val="0030092E"/>
    <w:rsid w:val="00303DF3"/>
    <w:rsid w:val="00312568"/>
    <w:rsid w:val="00315E2B"/>
    <w:rsid w:val="00316C84"/>
    <w:rsid w:val="00323823"/>
    <w:rsid w:val="003242F4"/>
    <w:rsid w:val="00332508"/>
    <w:rsid w:val="0033444E"/>
    <w:rsid w:val="00334797"/>
    <w:rsid w:val="00334CD3"/>
    <w:rsid w:val="00337E3C"/>
    <w:rsid w:val="00340C1D"/>
    <w:rsid w:val="00351A14"/>
    <w:rsid w:val="0035532A"/>
    <w:rsid w:val="00355A27"/>
    <w:rsid w:val="003562C0"/>
    <w:rsid w:val="00360A4E"/>
    <w:rsid w:val="00360E81"/>
    <w:rsid w:val="00363628"/>
    <w:rsid w:val="00367501"/>
    <w:rsid w:val="00370522"/>
    <w:rsid w:val="00373956"/>
    <w:rsid w:val="00373DD6"/>
    <w:rsid w:val="0037501E"/>
    <w:rsid w:val="00375811"/>
    <w:rsid w:val="00375FC9"/>
    <w:rsid w:val="003763F4"/>
    <w:rsid w:val="00377FC9"/>
    <w:rsid w:val="00382E21"/>
    <w:rsid w:val="00386FF5"/>
    <w:rsid w:val="003958A8"/>
    <w:rsid w:val="00397875"/>
    <w:rsid w:val="00397B1E"/>
    <w:rsid w:val="003A0C1E"/>
    <w:rsid w:val="003A56C7"/>
    <w:rsid w:val="003A5FDC"/>
    <w:rsid w:val="003B22C6"/>
    <w:rsid w:val="003B3F28"/>
    <w:rsid w:val="003B702D"/>
    <w:rsid w:val="003C024A"/>
    <w:rsid w:val="003C0C66"/>
    <w:rsid w:val="003C36A6"/>
    <w:rsid w:val="003C3873"/>
    <w:rsid w:val="003D1E39"/>
    <w:rsid w:val="003D4446"/>
    <w:rsid w:val="003E2347"/>
    <w:rsid w:val="003E2388"/>
    <w:rsid w:val="003E4C35"/>
    <w:rsid w:val="003E5238"/>
    <w:rsid w:val="003E6BC9"/>
    <w:rsid w:val="00402D0E"/>
    <w:rsid w:val="00405B2C"/>
    <w:rsid w:val="00406363"/>
    <w:rsid w:val="0041250F"/>
    <w:rsid w:val="004174D3"/>
    <w:rsid w:val="00421ECE"/>
    <w:rsid w:val="0042482E"/>
    <w:rsid w:val="00425DF3"/>
    <w:rsid w:val="00433373"/>
    <w:rsid w:val="00436189"/>
    <w:rsid w:val="00444040"/>
    <w:rsid w:val="004451EC"/>
    <w:rsid w:val="00447890"/>
    <w:rsid w:val="00451C71"/>
    <w:rsid w:val="00453777"/>
    <w:rsid w:val="00456D15"/>
    <w:rsid w:val="00457011"/>
    <w:rsid w:val="004610C8"/>
    <w:rsid w:val="0046208B"/>
    <w:rsid w:val="00464463"/>
    <w:rsid w:val="00465425"/>
    <w:rsid w:val="00465F0E"/>
    <w:rsid w:val="0046709D"/>
    <w:rsid w:val="00467658"/>
    <w:rsid w:val="00472268"/>
    <w:rsid w:val="0047570B"/>
    <w:rsid w:val="00475744"/>
    <w:rsid w:val="0048216C"/>
    <w:rsid w:val="00483B72"/>
    <w:rsid w:val="00491539"/>
    <w:rsid w:val="004917E7"/>
    <w:rsid w:val="00491E10"/>
    <w:rsid w:val="00492334"/>
    <w:rsid w:val="00496712"/>
    <w:rsid w:val="00496C5A"/>
    <w:rsid w:val="004A00C1"/>
    <w:rsid w:val="004A0A4B"/>
    <w:rsid w:val="004A2491"/>
    <w:rsid w:val="004A3B7F"/>
    <w:rsid w:val="004A4B7F"/>
    <w:rsid w:val="004A5FE1"/>
    <w:rsid w:val="004A6D69"/>
    <w:rsid w:val="004B1303"/>
    <w:rsid w:val="004B1812"/>
    <w:rsid w:val="004B2C78"/>
    <w:rsid w:val="004B3405"/>
    <w:rsid w:val="004B48ED"/>
    <w:rsid w:val="004B713A"/>
    <w:rsid w:val="004B72FD"/>
    <w:rsid w:val="004C0C57"/>
    <w:rsid w:val="004C0E08"/>
    <w:rsid w:val="004C4869"/>
    <w:rsid w:val="004C5B53"/>
    <w:rsid w:val="004C7864"/>
    <w:rsid w:val="004D1C95"/>
    <w:rsid w:val="004D2171"/>
    <w:rsid w:val="004D4908"/>
    <w:rsid w:val="004D52AB"/>
    <w:rsid w:val="004D7FE8"/>
    <w:rsid w:val="004E43A2"/>
    <w:rsid w:val="004F3DAD"/>
    <w:rsid w:val="005028B0"/>
    <w:rsid w:val="00510622"/>
    <w:rsid w:val="00512FD8"/>
    <w:rsid w:val="005152EA"/>
    <w:rsid w:val="00515C88"/>
    <w:rsid w:val="0052422F"/>
    <w:rsid w:val="00525A02"/>
    <w:rsid w:val="00530490"/>
    <w:rsid w:val="005324D9"/>
    <w:rsid w:val="00533A2B"/>
    <w:rsid w:val="00534ED8"/>
    <w:rsid w:val="0053730E"/>
    <w:rsid w:val="0053764A"/>
    <w:rsid w:val="00553EBF"/>
    <w:rsid w:val="005568F8"/>
    <w:rsid w:val="00563A55"/>
    <w:rsid w:val="0056414E"/>
    <w:rsid w:val="005648E2"/>
    <w:rsid w:val="005671CD"/>
    <w:rsid w:val="00567C9C"/>
    <w:rsid w:val="00573BFB"/>
    <w:rsid w:val="00577FEC"/>
    <w:rsid w:val="00580D5B"/>
    <w:rsid w:val="005871E8"/>
    <w:rsid w:val="005966DE"/>
    <w:rsid w:val="005A23A8"/>
    <w:rsid w:val="005A2A96"/>
    <w:rsid w:val="005A3BBB"/>
    <w:rsid w:val="005A3C94"/>
    <w:rsid w:val="005A3F64"/>
    <w:rsid w:val="005A3FDC"/>
    <w:rsid w:val="005A6C04"/>
    <w:rsid w:val="005A7B36"/>
    <w:rsid w:val="005B40A4"/>
    <w:rsid w:val="005B6B72"/>
    <w:rsid w:val="005C16AB"/>
    <w:rsid w:val="005C2ED5"/>
    <w:rsid w:val="005C72D2"/>
    <w:rsid w:val="005D14E8"/>
    <w:rsid w:val="005D44F9"/>
    <w:rsid w:val="005D6464"/>
    <w:rsid w:val="005E2F77"/>
    <w:rsid w:val="005E64E2"/>
    <w:rsid w:val="005E6D70"/>
    <w:rsid w:val="005F4A49"/>
    <w:rsid w:val="00600F2F"/>
    <w:rsid w:val="00602137"/>
    <w:rsid w:val="006032B8"/>
    <w:rsid w:val="00605679"/>
    <w:rsid w:val="006058CE"/>
    <w:rsid w:val="006065D9"/>
    <w:rsid w:val="006072BD"/>
    <w:rsid w:val="00610755"/>
    <w:rsid w:val="00614BB9"/>
    <w:rsid w:val="006171FA"/>
    <w:rsid w:val="00625327"/>
    <w:rsid w:val="00625A0B"/>
    <w:rsid w:val="00626652"/>
    <w:rsid w:val="00626F0C"/>
    <w:rsid w:val="00627C54"/>
    <w:rsid w:val="00630ED1"/>
    <w:rsid w:val="00630F1C"/>
    <w:rsid w:val="006311AF"/>
    <w:rsid w:val="00632E07"/>
    <w:rsid w:val="00633EEC"/>
    <w:rsid w:val="00633EF0"/>
    <w:rsid w:val="00633F68"/>
    <w:rsid w:val="00635827"/>
    <w:rsid w:val="00635909"/>
    <w:rsid w:val="00640A1A"/>
    <w:rsid w:val="00642867"/>
    <w:rsid w:val="00642FD4"/>
    <w:rsid w:val="00651FC3"/>
    <w:rsid w:val="00652C53"/>
    <w:rsid w:val="00652CB2"/>
    <w:rsid w:val="00653E24"/>
    <w:rsid w:val="00654870"/>
    <w:rsid w:val="00655F7C"/>
    <w:rsid w:val="0065656C"/>
    <w:rsid w:val="00662B77"/>
    <w:rsid w:val="006643D4"/>
    <w:rsid w:val="00670AAF"/>
    <w:rsid w:val="00671BA0"/>
    <w:rsid w:val="006768CC"/>
    <w:rsid w:val="00677FA0"/>
    <w:rsid w:val="00683249"/>
    <w:rsid w:val="00690A9C"/>
    <w:rsid w:val="006932B5"/>
    <w:rsid w:val="00697081"/>
    <w:rsid w:val="006B4BDC"/>
    <w:rsid w:val="006B5390"/>
    <w:rsid w:val="006B7755"/>
    <w:rsid w:val="006C3D79"/>
    <w:rsid w:val="006D225E"/>
    <w:rsid w:val="006D4140"/>
    <w:rsid w:val="006D4427"/>
    <w:rsid w:val="006D44E9"/>
    <w:rsid w:val="006E0B0C"/>
    <w:rsid w:val="006E1AD6"/>
    <w:rsid w:val="006E20BD"/>
    <w:rsid w:val="006E5852"/>
    <w:rsid w:val="006E79C9"/>
    <w:rsid w:val="006F1623"/>
    <w:rsid w:val="006F2409"/>
    <w:rsid w:val="006F38B3"/>
    <w:rsid w:val="006F65FC"/>
    <w:rsid w:val="006F7697"/>
    <w:rsid w:val="00700736"/>
    <w:rsid w:val="00700B39"/>
    <w:rsid w:val="00703648"/>
    <w:rsid w:val="0070710B"/>
    <w:rsid w:val="00715B18"/>
    <w:rsid w:val="007167DF"/>
    <w:rsid w:val="00723874"/>
    <w:rsid w:val="007326AD"/>
    <w:rsid w:val="0073362E"/>
    <w:rsid w:val="007360E2"/>
    <w:rsid w:val="0074069F"/>
    <w:rsid w:val="007416F8"/>
    <w:rsid w:val="00741801"/>
    <w:rsid w:val="00741E86"/>
    <w:rsid w:val="0074260B"/>
    <w:rsid w:val="007436F6"/>
    <w:rsid w:val="00747652"/>
    <w:rsid w:val="00751A77"/>
    <w:rsid w:val="007536FB"/>
    <w:rsid w:val="007566BF"/>
    <w:rsid w:val="00760ED5"/>
    <w:rsid w:val="007649FD"/>
    <w:rsid w:val="00770A77"/>
    <w:rsid w:val="00770F04"/>
    <w:rsid w:val="00770F70"/>
    <w:rsid w:val="00772BBF"/>
    <w:rsid w:val="00773B95"/>
    <w:rsid w:val="00775845"/>
    <w:rsid w:val="00776062"/>
    <w:rsid w:val="00776A92"/>
    <w:rsid w:val="00784829"/>
    <w:rsid w:val="007900B4"/>
    <w:rsid w:val="00792A40"/>
    <w:rsid w:val="0079533E"/>
    <w:rsid w:val="007A0FF2"/>
    <w:rsid w:val="007A1702"/>
    <w:rsid w:val="007A4BFA"/>
    <w:rsid w:val="007B21BC"/>
    <w:rsid w:val="007B31E0"/>
    <w:rsid w:val="007B4243"/>
    <w:rsid w:val="007B59BB"/>
    <w:rsid w:val="007B6C86"/>
    <w:rsid w:val="007B7DD1"/>
    <w:rsid w:val="007C2475"/>
    <w:rsid w:val="007C3150"/>
    <w:rsid w:val="007C7459"/>
    <w:rsid w:val="007D24E4"/>
    <w:rsid w:val="007D3D0E"/>
    <w:rsid w:val="007D4F02"/>
    <w:rsid w:val="007D670C"/>
    <w:rsid w:val="007E3178"/>
    <w:rsid w:val="007E48A5"/>
    <w:rsid w:val="007E5330"/>
    <w:rsid w:val="007F04D4"/>
    <w:rsid w:val="007F2BBB"/>
    <w:rsid w:val="007F36EB"/>
    <w:rsid w:val="00802509"/>
    <w:rsid w:val="00803996"/>
    <w:rsid w:val="00804B7C"/>
    <w:rsid w:val="00804CA9"/>
    <w:rsid w:val="008109AB"/>
    <w:rsid w:val="008114B1"/>
    <w:rsid w:val="00822654"/>
    <w:rsid w:val="0083550D"/>
    <w:rsid w:val="008363C5"/>
    <w:rsid w:val="00837E71"/>
    <w:rsid w:val="00841043"/>
    <w:rsid w:val="0084329E"/>
    <w:rsid w:val="008435CA"/>
    <w:rsid w:val="00844A89"/>
    <w:rsid w:val="00850A6C"/>
    <w:rsid w:val="00851F08"/>
    <w:rsid w:val="00852331"/>
    <w:rsid w:val="0085272A"/>
    <w:rsid w:val="00855CF5"/>
    <w:rsid w:val="00856250"/>
    <w:rsid w:val="008600A8"/>
    <w:rsid w:val="00862A86"/>
    <w:rsid w:val="00862A88"/>
    <w:rsid w:val="0086755F"/>
    <w:rsid w:val="00870D23"/>
    <w:rsid w:val="00873914"/>
    <w:rsid w:val="0087593F"/>
    <w:rsid w:val="00883046"/>
    <w:rsid w:val="00886416"/>
    <w:rsid w:val="008867C7"/>
    <w:rsid w:val="008913B3"/>
    <w:rsid w:val="008921CA"/>
    <w:rsid w:val="0089525B"/>
    <w:rsid w:val="00895A14"/>
    <w:rsid w:val="00896017"/>
    <w:rsid w:val="008A68C9"/>
    <w:rsid w:val="008B00F4"/>
    <w:rsid w:val="008B50BB"/>
    <w:rsid w:val="008B58B5"/>
    <w:rsid w:val="008C2BB5"/>
    <w:rsid w:val="008C418F"/>
    <w:rsid w:val="008D2C1E"/>
    <w:rsid w:val="008D5CDA"/>
    <w:rsid w:val="008E2449"/>
    <w:rsid w:val="008E561B"/>
    <w:rsid w:val="008E727A"/>
    <w:rsid w:val="008F207B"/>
    <w:rsid w:val="009019EE"/>
    <w:rsid w:val="009031E2"/>
    <w:rsid w:val="0090395E"/>
    <w:rsid w:val="009047D1"/>
    <w:rsid w:val="00906AEF"/>
    <w:rsid w:val="00911251"/>
    <w:rsid w:val="009136E6"/>
    <w:rsid w:val="00913F64"/>
    <w:rsid w:val="00920460"/>
    <w:rsid w:val="009221DD"/>
    <w:rsid w:val="009258A8"/>
    <w:rsid w:val="0093513D"/>
    <w:rsid w:val="009434A8"/>
    <w:rsid w:val="009548B4"/>
    <w:rsid w:val="00962F2E"/>
    <w:rsid w:val="00963E43"/>
    <w:rsid w:val="00965309"/>
    <w:rsid w:val="00983845"/>
    <w:rsid w:val="00984292"/>
    <w:rsid w:val="009938E2"/>
    <w:rsid w:val="00995B83"/>
    <w:rsid w:val="0099768B"/>
    <w:rsid w:val="009A0E9B"/>
    <w:rsid w:val="009A4017"/>
    <w:rsid w:val="009A4E1A"/>
    <w:rsid w:val="009A646F"/>
    <w:rsid w:val="009B33CE"/>
    <w:rsid w:val="009B639D"/>
    <w:rsid w:val="009C0FA8"/>
    <w:rsid w:val="009C4526"/>
    <w:rsid w:val="009C53E7"/>
    <w:rsid w:val="009C6ADE"/>
    <w:rsid w:val="009D0CF1"/>
    <w:rsid w:val="009D17AE"/>
    <w:rsid w:val="009D4E58"/>
    <w:rsid w:val="009E00FA"/>
    <w:rsid w:val="009E7BE2"/>
    <w:rsid w:val="009F3B27"/>
    <w:rsid w:val="009F518E"/>
    <w:rsid w:val="00A11815"/>
    <w:rsid w:val="00A13125"/>
    <w:rsid w:val="00A13C1E"/>
    <w:rsid w:val="00A2123E"/>
    <w:rsid w:val="00A25502"/>
    <w:rsid w:val="00A263F9"/>
    <w:rsid w:val="00A317FB"/>
    <w:rsid w:val="00A3413E"/>
    <w:rsid w:val="00A51B2E"/>
    <w:rsid w:val="00A55DCD"/>
    <w:rsid w:val="00A561AD"/>
    <w:rsid w:val="00A57EA4"/>
    <w:rsid w:val="00A6610D"/>
    <w:rsid w:val="00A718CD"/>
    <w:rsid w:val="00A71E8A"/>
    <w:rsid w:val="00A74988"/>
    <w:rsid w:val="00A827AF"/>
    <w:rsid w:val="00A87AD4"/>
    <w:rsid w:val="00A90EC1"/>
    <w:rsid w:val="00A91CE1"/>
    <w:rsid w:val="00A96C26"/>
    <w:rsid w:val="00AA1619"/>
    <w:rsid w:val="00AA2CB9"/>
    <w:rsid w:val="00AA46FA"/>
    <w:rsid w:val="00AB1A5C"/>
    <w:rsid w:val="00AB3B6B"/>
    <w:rsid w:val="00AB5B68"/>
    <w:rsid w:val="00AC0517"/>
    <w:rsid w:val="00AC4D90"/>
    <w:rsid w:val="00AC4E94"/>
    <w:rsid w:val="00AC56ED"/>
    <w:rsid w:val="00AD5C8A"/>
    <w:rsid w:val="00AD6572"/>
    <w:rsid w:val="00AE2C8B"/>
    <w:rsid w:val="00AE45B0"/>
    <w:rsid w:val="00AF0DE8"/>
    <w:rsid w:val="00AF534A"/>
    <w:rsid w:val="00B00503"/>
    <w:rsid w:val="00B01B3F"/>
    <w:rsid w:val="00B035E6"/>
    <w:rsid w:val="00B10539"/>
    <w:rsid w:val="00B11CFC"/>
    <w:rsid w:val="00B148E8"/>
    <w:rsid w:val="00B17175"/>
    <w:rsid w:val="00B22CAC"/>
    <w:rsid w:val="00B253D1"/>
    <w:rsid w:val="00B26387"/>
    <w:rsid w:val="00B27864"/>
    <w:rsid w:val="00B30BEE"/>
    <w:rsid w:val="00B34FD4"/>
    <w:rsid w:val="00B35266"/>
    <w:rsid w:val="00B35FB9"/>
    <w:rsid w:val="00B37647"/>
    <w:rsid w:val="00B40584"/>
    <w:rsid w:val="00B45D80"/>
    <w:rsid w:val="00B46619"/>
    <w:rsid w:val="00B54C9E"/>
    <w:rsid w:val="00B56FD7"/>
    <w:rsid w:val="00B57594"/>
    <w:rsid w:val="00B61872"/>
    <w:rsid w:val="00B62CC7"/>
    <w:rsid w:val="00B65963"/>
    <w:rsid w:val="00B734B6"/>
    <w:rsid w:val="00B738BF"/>
    <w:rsid w:val="00B740CF"/>
    <w:rsid w:val="00B74216"/>
    <w:rsid w:val="00B77BAA"/>
    <w:rsid w:val="00B80CDB"/>
    <w:rsid w:val="00B85245"/>
    <w:rsid w:val="00B8645C"/>
    <w:rsid w:val="00B8756A"/>
    <w:rsid w:val="00B87682"/>
    <w:rsid w:val="00B8799D"/>
    <w:rsid w:val="00B92347"/>
    <w:rsid w:val="00BA1C89"/>
    <w:rsid w:val="00BA3315"/>
    <w:rsid w:val="00BA4158"/>
    <w:rsid w:val="00BA5BF5"/>
    <w:rsid w:val="00BB6371"/>
    <w:rsid w:val="00BB6DB1"/>
    <w:rsid w:val="00BB79CD"/>
    <w:rsid w:val="00BC095B"/>
    <w:rsid w:val="00BC0EAE"/>
    <w:rsid w:val="00BC27FD"/>
    <w:rsid w:val="00BC41AA"/>
    <w:rsid w:val="00BC63AF"/>
    <w:rsid w:val="00BC7B32"/>
    <w:rsid w:val="00BC7B34"/>
    <w:rsid w:val="00BD173B"/>
    <w:rsid w:val="00BD2F3A"/>
    <w:rsid w:val="00BD416D"/>
    <w:rsid w:val="00BD73FF"/>
    <w:rsid w:val="00BE0369"/>
    <w:rsid w:val="00BE1763"/>
    <w:rsid w:val="00BF2AD9"/>
    <w:rsid w:val="00BF3183"/>
    <w:rsid w:val="00BF4020"/>
    <w:rsid w:val="00C07A12"/>
    <w:rsid w:val="00C100A9"/>
    <w:rsid w:val="00C109C4"/>
    <w:rsid w:val="00C10D1F"/>
    <w:rsid w:val="00C123D8"/>
    <w:rsid w:val="00C13C62"/>
    <w:rsid w:val="00C14BB2"/>
    <w:rsid w:val="00C17C92"/>
    <w:rsid w:val="00C249EC"/>
    <w:rsid w:val="00C27B10"/>
    <w:rsid w:val="00C3036F"/>
    <w:rsid w:val="00C310C9"/>
    <w:rsid w:val="00C3155E"/>
    <w:rsid w:val="00C45E2C"/>
    <w:rsid w:val="00C50CB8"/>
    <w:rsid w:val="00C52FD1"/>
    <w:rsid w:val="00C543D6"/>
    <w:rsid w:val="00C544EA"/>
    <w:rsid w:val="00C5562C"/>
    <w:rsid w:val="00C60A18"/>
    <w:rsid w:val="00C62842"/>
    <w:rsid w:val="00C62C44"/>
    <w:rsid w:val="00C74E8E"/>
    <w:rsid w:val="00C75AF7"/>
    <w:rsid w:val="00C808F4"/>
    <w:rsid w:val="00C90129"/>
    <w:rsid w:val="00C90236"/>
    <w:rsid w:val="00C90BC5"/>
    <w:rsid w:val="00C93FF1"/>
    <w:rsid w:val="00CB119C"/>
    <w:rsid w:val="00CB6E74"/>
    <w:rsid w:val="00CB7A4C"/>
    <w:rsid w:val="00CC2675"/>
    <w:rsid w:val="00CC4F1C"/>
    <w:rsid w:val="00CD1D6E"/>
    <w:rsid w:val="00CD5415"/>
    <w:rsid w:val="00CD7288"/>
    <w:rsid w:val="00CE0D83"/>
    <w:rsid w:val="00CE4A72"/>
    <w:rsid w:val="00CE53B0"/>
    <w:rsid w:val="00CF0FE1"/>
    <w:rsid w:val="00CF4C1F"/>
    <w:rsid w:val="00D018F1"/>
    <w:rsid w:val="00D061F4"/>
    <w:rsid w:val="00D11974"/>
    <w:rsid w:val="00D119AB"/>
    <w:rsid w:val="00D11F93"/>
    <w:rsid w:val="00D13955"/>
    <w:rsid w:val="00D13F7A"/>
    <w:rsid w:val="00D22C15"/>
    <w:rsid w:val="00D22D63"/>
    <w:rsid w:val="00D2499E"/>
    <w:rsid w:val="00D24D70"/>
    <w:rsid w:val="00D30B7B"/>
    <w:rsid w:val="00D30B87"/>
    <w:rsid w:val="00D45339"/>
    <w:rsid w:val="00D47F9B"/>
    <w:rsid w:val="00D5323A"/>
    <w:rsid w:val="00D539E8"/>
    <w:rsid w:val="00D653A3"/>
    <w:rsid w:val="00D676E2"/>
    <w:rsid w:val="00D745CE"/>
    <w:rsid w:val="00D74681"/>
    <w:rsid w:val="00D76EC4"/>
    <w:rsid w:val="00D81947"/>
    <w:rsid w:val="00D82BA6"/>
    <w:rsid w:val="00D82BEF"/>
    <w:rsid w:val="00D85E21"/>
    <w:rsid w:val="00D870D5"/>
    <w:rsid w:val="00D92403"/>
    <w:rsid w:val="00D937C0"/>
    <w:rsid w:val="00D96C2A"/>
    <w:rsid w:val="00D97ECE"/>
    <w:rsid w:val="00DA0775"/>
    <w:rsid w:val="00DA0C15"/>
    <w:rsid w:val="00DA6C9B"/>
    <w:rsid w:val="00DA706F"/>
    <w:rsid w:val="00DB0406"/>
    <w:rsid w:val="00DB515B"/>
    <w:rsid w:val="00DC050A"/>
    <w:rsid w:val="00DC2744"/>
    <w:rsid w:val="00DC3251"/>
    <w:rsid w:val="00DD1BB1"/>
    <w:rsid w:val="00DD253D"/>
    <w:rsid w:val="00DD74DE"/>
    <w:rsid w:val="00DE07B5"/>
    <w:rsid w:val="00DE5558"/>
    <w:rsid w:val="00DF1F42"/>
    <w:rsid w:val="00DF4316"/>
    <w:rsid w:val="00DF4C24"/>
    <w:rsid w:val="00E05506"/>
    <w:rsid w:val="00E1029A"/>
    <w:rsid w:val="00E14CBF"/>
    <w:rsid w:val="00E15B1F"/>
    <w:rsid w:val="00E1733A"/>
    <w:rsid w:val="00E301AF"/>
    <w:rsid w:val="00E36205"/>
    <w:rsid w:val="00E454F5"/>
    <w:rsid w:val="00E469D0"/>
    <w:rsid w:val="00E50E18"/>
    <w:rsid w:val="00E51A89"/>
    <w:rsid w:val="00E543B1"/>
    <w:rsid w:val="00E547D4"/>
    <w:rsid w:val="00E64525"/>
    <w:rsid w:val="00E74997"/>
    <w:rsid w:val="00E76EE8"/>
    <w:rsid w:val="00E800DB"/>
    <w:rsid w:val="00E81006"/>
    <w:rsid w:val="00E83011"/>
    <w:rsid w:val="00E838E2"/>
    <w:rsid w:val="00E86687"/>
    <w:rsid w:val="00E918ED"/>
    <w:rsid w:val="00E921B3"/>
    <w:rsid w:val="00E95417"/>
    <w:rsid w:val="00E958CA"/>
    <w:rsid w:val="00E97AC9"/>
    <w:rsid w:val="00EA04DC"/>
    <w:rsid w:val="00EA56F3"/>
    <w:rsid w:val="00EB3520"/>
    <w:rsid w:val="00EB4622"/>
    <w:rsid w:val="00EB5BF7"/>
    <w:rsid w:val="00EC3239"/>
    <w:rsid w:val="00EC4B67"/>
    <w:rsid w:val="00ED3D43"/>
    <w:rsid w:val="00ED47A8"/>
    <w:rsid w:val="00ED56D2"/>
    <w:rsid w:val="00EE16B3"/>
    <w:rsid w:val="00EE3282"/>
    <w:rsid w:val="00EE7638"/>
    <w:rsid w:val="00EF0693"/>
    <w:rsid w:val="00EF11B4"/>
    <w:rsid w:val="00EF15B1"/>
    <w:rsid w:val="00EF16ED"/>
    <w:rsid w:val="00EF66DB"/>
    <w:rsid w:val="00EF74E8"/>
    <w:rsid w:val="00F018F4"/>
    <w:rsid w:val="00F02425"/>
    <w:rsid w:val="00F02685"/>
    <w:rsid w:val="00F064EA"/>
    <w:rsid w:val="00F16AB5"/>
    <w:rsid w:val="00F17DAC"/>
    <w:rsid w:val="00F21C13"/>
    <w:rsid w:val="00F250CC"/>
    <w:rsid w:val="00F26625"/>
    <w:rsid w:val="00F27A03"/>
    <w:rsid w:val="00F3057B"/>
    <w:rsid w:val="00F3205F"/>
    <w:rsid w:val="00F32C52"/>
    <w:rsid w:val="00F33280"/>
    <w:rsid w:val="00F33A4D"/>
    <w:rsid w:val="00F3674B"/>
    <w:rsid w:val="00F42C8D"/>
    <w:rsid w:val="00F450BE"/>
    <w:rsid w:val="00F46A7D"/>
    <w:rsid w:val="00F56E7F"/>
    <w:rsid w:val="00F61DA7"/>
    <w:rsid w:val="00F663DE"/>
    <w:rsid w:val="00F73FFA"/>
    <w:rsid w:val="00F744FA"/>
    <w:rsid w:val="00F74543"/>
    <w:rsid w:val="00F77324"/>
    <w:rsid w:val="00F812BB"/>
    <w:rsid w:val="00F81DDD"/>
    <w:rsid w:val="00F83497"/>
    <w:rsid w:val="00F9175E"/>
    <w:rsid w:val="00F943B0"/>
    <w:rsid w:val="00F94A6C"/>
    <w:rsid w:val="00F95CE3"/>
    <w:rsid w:val="00FA065A"/>
    <w:rsid w:val="00FA1753"/>
    <w:rsid w:val="00FA275E"/>
    <w:rsid w:val="00FA78EB"/>
    <w:rsid w:val="00FB13BC"/>
    <w:rsid w:val="00FB661C"/>
    <w:rsid w:val="00FC46D0"/>
    <w:rsid w:val="00FD0465"/>
    <w:rsid w:val="00FD3D03"/>
    <w:rsid w:val="00FD41A0"/>
    <w:rsid w:val="00FD4915"/>
    <w:rsid w:val="00FD6886"/>
    <w:rsid w:val="00FE0DD7"/>
    <w:rsid w:val="00FE7FD5"/>
    <w:rsid w:val="00FF0ABE"/>
    <w:rsid w:val="00FF1207"/>
    <w:rsid w:val="00FF12B9"/>
    <w:rsid w:val="00FF7A41"/>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9FF3B-4032-43BF-B905-B4ECDA35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F9B"/>
    <w:pPr>
      <w:spacing w:line="360" w:lineRule="auto"/>
      <w:jc w:val="both"/>
    </w:pPr>
  </w:style>
  <w:style w:type="paragraph" w:styleId="Heading1">
    <w:name w:val="heading 1"/>
    <w:basedOn w:val="Normal"/>
    <w:next w:val="Normal"/>
    <w:link w:val="Heading1Char"/>
    <w:uiPriority w:val="9"/>
    <w:qFormat/>
    <w:rsid w:val="00C27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B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5C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44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02D0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02D0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B1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18ED"/>
    <w:pPr>
      <w:ind w:left="720"/>
      <w:contextualSpacing/>
    </w:pPr>
  </w:style>
  <w:style w:type="character" w:customStyle="1" w:styleId="Heading3Char">
    <w:name w:val="Heading 3 Char"/>
    <w:basedOn w:val="DefaultParagraphFont"/>
    <w:link w:val="Heading3"/>
    <w:uiPriority w:val="9"/>
    <w:rsid w:val="00BE0369"/>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B639D"/>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39D"/>
    <w:rPr>
      <w:rFonts w:eastAsiaTheme="minorEastAsia"/>
      <w:color w:val="5A5A5A" w:themeColor="text1" w:themeTint="A5"/>
      <w:spacing w:val="15"/>
    </w:rPr>
  </w:style>
  <w:style w:type="character" w:styleId="PlaceholderText">
    <w:name w:val="Placeholder Text"/>
    <w:basedOn w:val="DefaultParagraphFont"/>
    <w:uiPriority w:val="99"/>
    <w:semiHidden/>
    <w:rsid w:val="000473C6"/>
    <w:rPr>
      <w:color w:val="808080"/>
    </w:rPr>
  </w:style>
  <w:style w:type="character" w:styleId="Hyperlink">
    <w:name w:val="Hyperlink"/>
    <w:basedOn w:val="DefaultParagraphFont"/>
    <w:uiPriority w:val="99"/>
    <w:unhideWhenUsed/>
    <w:rsid w:val="00373DD6"/>
    <w:rPr>
      <w:color w:val="0563C1" w:themeColor="hyperlink"/>
      <w:u w:val="single"/>
    </w:rPr>
  </w:style>
  <w:style w:type="paragraph" w:styleId="Header">
    <w:name w:val="header"/>
    <w:basedOn w:val="Normal"/>
    <w:link w:val="HeaderChar"/>
    <w:uiPriority w:val="99"/>
    <w:unhideWhenUsed/>
    <w:rsid w:val="0074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6F6"/>
  </w:style>
  <w:style w:type="paragraph" w:styleId="Footer">
    <w:name w:val="footer"/>
    <w:basedOn w:val="Normal"/>
    <w:link w:val="FooterChar"/>
    <w:uiPriority w:val="99"/>
    <w:unhideWhenUsed/>
    <w:rsid w:val="0074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6F6"/>
  </w:style>
  <w:style w:type="character" w:styleId="Emphasis">
    <w:name w:val="Emphasis"/>
    <w:basedOn w:val="DefaultParagraphFont"/>
    <w:uiPriority w:val="20"/>
    <w:qFormat/>
    <w:rsid w:val="00FC46D0"/>
    <w:rPr>
      <w:i/>
      <w:iCs/>
    </w:rPr>
  </w:style>
  <w:style w:type="character" w:styleId="FollowedHyperlink">
    <w:name w:val="FollowedHyperlink"/>
    <w:basedOn w:val="DefaultParagraphFont"/>
    <w:uiPriority w:val="99"/>
    <w:semiHidden/>
    <w:unhideWhenUsed/>
    <w:rsid w:val="001D54F4"/>
    <w:rPr>
      <w:color w:val="954F72" w:themeColor="followedHyperlink"/>
      <w:u w:val="single"/>
    </w:rPr>
  </w:style>
  <w:style w:type="character" w:customStyle="1" w:styleId="name">
    <w:name w:val="name"/>
    <w:basedOn w:val="DefaultParagraphFont"/>
    <w:rsid w:val="007167DF"/>
  </w:style>
  <w:style w:type="character" w:customStyle="1" w:styleId="xref-sep">
    <w:name w:val="xref-sep"/>
    <w:basedOn w:val="DefaultParagraphFont"/>
    <w:rsid w:val="007167DF"/>
  </w:style>
  <w:style w:type="character" w:customStyle="1" w:styleId="apple-converted-space">
    <w:name w:val="apple-converted-space"/>
    <w:basedOn w:val="DefaultParagraphFont"/>
    <w:rsid w:val="007167DF"/>
  </w:style>
  <w:style w:type="character" w:styleId="SubtleReference">
    <w:name w:val="Subtle Reference"/>
    <w:basedOn w:val="DefaultParagraphFont"/>
    <w:uiPriority w:val="31"/>
    <w:qFormat/>
    <w:rsid w:val="00F744FA"/>
    <w:rPr>
      <w:smallCaps/>
      <w:color w:val="5A5A5A" w:themeColor="text1" w:themeTint="A5"/>
    </w:rPr>
  </w:style>
  <w:style w:type="paragraph" w:styleId="NoSpacing">
    <w:name w:val="No Spacing"/>
    <w:uiPriority w:val="1"/>
    <w:qFormat/>
    <w:rsid w:val="00FA1753"/>
    <w:pPr>
      <w:spacing w:after="0" w:line="240" w:lineRule="auto"/>
    </w:pPr>
  </w:style>
  <w:style w:type="character" w:styleId="Strong">
    <w:name w:val="Strong"/>
    <w:basedOn w:val="DefaultParagraphFont"/>
    <w:uiPriority w:val="22"/>
    <w:qFormat/>
    <w:rsid w:val="007D24E4"/>
    <w:rPr>
      <w:b/>
      <w:bCs/>
    </w:rPr>
  </w:style>
  <w:style w:type="character" w:customStyle="1" w:styleId="Heading4Char">
    <w:name w:val="Heading 4 Char"/>
    <w:basedOn w:val="DefaultParagraphFont"/>
    <w:link w:val="Heading4"/>
    <w:uiPriority w:val="9"/>
    <w:rsid w:val="00F95C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D4446"/>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606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5D9"/>
    <w:rPr>
      <w:rFonts w:ascii="Segoe UI" w:hAnsi="Segoe UI" w:cs="Segoe UI"/>
      <w:sz w:val="18"/>
      <w:szCs w:val="18"/>
    </w:rPr>
  </w:style>
  <w:style w:type="character" w:customStyle="1" w:styleId="citationvolume">
    <w:name w:val="citationvolume"/>
    <w:basedOn w:val="DefaultParagraphFont"/>
    <w:rsid w:val="0083550D"/>
  </w:style>
  <w:style w:type="table" w:styleId="TableGrid">
    <w:name w:val="Table Grid"/>
    <w:basedOn w:val="TableNormal"/>
    <w:uiPriority w:val="39"/>
    <w:rsid w:val="00D8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6625"/>
    <w:pPr>
      <w:autoSpaceDE w:val="0"/>
      <w:autoSpaceDN w:val="0"/>
      <w:adjustRightInd w:val="0"/>
      <w:spacing w:after="0" w:line="240" w:lineRule="auto"/>
    </w:pPr>
    <w:rPr>
      <w:rFonts w:ascii="Calibri" w:hAnsi="Calibri" w:cs="Calibri"/>
      <w:color w:val="000000"/>
      <w:sz w:val="24"/>
      <w:szCs w:val="24"/>
    </w:rPr>
  </w:style>
  <w:style w:type="character" w:customStyle="1" w:styleId="Heading6Char">
    <w:name w:val="Heading 6 Char"/>
    <w:basedOn w:val="DefaultParagraphFont"/>
    <w:link w:val="Heading6"/>
    <w:uiPriority w:val="9"/>
    <w:rsid w:val="00402D0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02D0E"/>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785">
      <w:bodyDiv w:val="1"/>
      <w:marLeft w:val="0"/>
      <w:marRight w:val="0"/>
      <w:marTop w:val="0"/>
      <w:marBottom w:val="0"/>
      <w:divBdr>
        <w:top w:val="none" w:sz="0" w:space="0" w:color="auto"/>
        <w:left w:val="none" w:sz="0" w:space="0" w:color="auto"/>
        <w:bottom w:val="none" w:sz="0" w:space="0" w:color="auto"/>
        <w:right w:val="none" w:sz="0" w:space="0" w:color="auto"/>
      </w:divBdr>
    </w:div>
    <w:div w:id="128788575">
      <w:bodyDiv w:val="1"/>
      <w:marLeft w:val="0"/>
      <w:marRight w:val="0"/>
      <w:marTop w:val="0"/>
      <w:marBottom w:val="0"/>
      <w:divBdr>
        <w:top w:val="none" w:sz="0" w:space="0" w:color="auto"/>
        <w:left w:val="none" w:sz="0" w:space="0" w:color="auto"/>
        <w:bottom w:val="none" w:sz="0" w:space="0" w:color="auto"/>
        <w:right w:val="none" w:sz="0" w:space="0" w:color="auto"/>
      </w:divBdr>
    </w:div>
    <w:div w:id="155152486">
      <w:bodyDiv w:val="1"/>
      <w:marLeft w:val="0"/>
      <w:marRight w:val="0"/>
      <w:marTop w:val="0"/>
      <w:marBottom w:val="0"/>
      <w:divBdr>
        <w:top w:val="none" w:sz="0" w:space="0" w:color="auto"/>
        <w:left w:val="none" w:sz="0" w:space="0" w:color="auto"/>
        <w:bottom w:val="none" w:sz="0" w:space="0" w:color="auto"/>
        <w:right w:val="none" w:sz="0" w:space="0" w:color="auto"/>
      </w:divBdr>
    </w:div>
    <w:div w:id="346639452">
      <w:bodyDiv w:val="1"/>
      <w:marLeft w:val="0"/>
      <w:marRight w:val="0"/>
      <w:marTop w:val="0"/>
      <w:marBottom w:val="0"/>
      <w:divBdr>
        <w:top w:val="none" w:sz="0" w:space="0" w:color="auto"/>
        <w:left w:val="none" w:sz="0" w:space="0" w:color="auto"/>
        <w:bottom w:val="none" w:sz="0" w:space="0" w:color="auto"/>
        <w:right w:val="none" w:sz="0" w:space="0" w:color="auto"/>
      </w:divBdr>
    </w:div>
    <w:div w:id="353387810">
      <w:bodyDiv w:val="1"/>
      <w:marLeft w:val="0"/>
      <w:marRight w:val="0"/>
      <w:marTop w:val="0"/>
      <w:marBottom w:val="0"/>
      <w:divBdr>
        <w:top w:val="none" w:sz="0" w:space="0" w:color="auto"/>
        <w:left w:val="none" w:sz="0" w:space="0" w:color="auto"/>
        <w:bottom w:val="none" w:sz="0" w:space="0" w:color="auto"/>
        <w:right w:val="none" w:sz="0" w:space="0" w:color="auto"/>
      </w:divBdr>
    </w:div>
    <w:div w:id="366875322">
      <w:bodyDiv w:val="1"/>
      <w:marLeft w:val="0"/>
      <w:marRight w:val="0"/>
      <w:marTop w:val="0"/>
      <w:marBottom w:val="0"/>
      <w:divBdr>
        <w:top w:val="none" w:sz="0" w:space="0" w:color="auto"/>
        <w:left w:val="none" w:sz="0" w:space="0" w:color="auto"/>
        <w:bottom w:val="none" w:sz="0" w:space="0" w:color="auto"/>
        <w:right w:val="none" w:sz="0" w:space="0" w:color="auto"/>
      </w:divBdr>
    </w:div>
    <w:div w:id="399408975">
      <w:bodyDiv w:val="1"/>
      <w:marLeft w:val="0"/>
      <w:marRight w:val="0"/>
      <w:marTop w:val="0"/>
      <w:marBottom w:val="0"/>
      <w:divBdr>
        <w:top w:val="none" w:sz="0" w:space="0" w:color="auto"/>
        <w:left w:val="none" w:sz="0" w:space="0" w:color="auto"/>
        <w:bottom w:val="none" w:sz="0" w:space="0" w:color="auto"/>
        <w:right w:val="none" w:sz="0" w:space="0" w:color="auto"/>
      </w:divBdr>
    </w:div>
    <w:div w:id="469439766">
      <w:bodyDiv w:val="1"/>
      <w:marLeft w:val="0"/>
      <w:marRight w:val="0"/>
      <w:marTop w:val="0"/>
      <w:marBottom w:val="0"/>
      <w:divBdr>
        <w:top w:val="none" w:sz="0" w:space="0" w:color="auto"/>
        <w:left w:val="none" w:sz="0" w:space="0" w:color="auto"/>
        <w:bottom w:val="none" w:sz="0" w:space="0" w:color="auto"/>
        <w:right w:val="none" w:sz="0" w:space="0" w:color="auto"/>
      </w:divBdr>
    </w:div>
    <w:div w:id="517698801">
      <w:bodyDiv w:val="1"/>
      <w:marLeft w:val="0"/>
      <w:marRight w:val="0"/>
      <w:marTop w:val="0"/>
      <w:marBottom w:val="0"/>
      <w:divBdr>
        <w:top w:val="none" w:sz="0" w:space="0" w:color="auto"/>
        <w:left w:val="none" w:sz="0" w:space="0" w:color="auto"/>
        <w:bottom w:val="none" w:sz="0" w:space="0" w:color="auto"/>
        <w:right w:val="none" w:sz="0" w:space="0" w:color="auto"/>
      </w:divBdr>
    </w:div>
    <w:div w:id="578489590">
      <w:bodyDiv w:val="1"/>
      <w:marLeft w:val="0"/>
      <w:marRight w:val="0"/>
      <w:marTop w:val="0"/>
      <w:marBottom w:val="0"/>
      <w:divBdr>
        <w:top w:val="none" w:sz="0" w:space="0" w:color="auto"/>
        <w:left w:val="none" w:sz="0" w:space="0" w:color="auto"/>
        <w:bottom w:val="none" w:sz="0" w:space="0" w:color="auto"/>
        <w:right w:val="none" w:sz="0" w:space="0" w:color="auto"/>
      </w:divBdr>
    </w:div>
    <w:div w:id="583992833">
      <w:bodyDiv w:val="1"/>
      <w:marLeft w:val="0"/>
      <w:marRight w:val="0"/>
      <w:marTop w:val="0"/>
      <w:marBottom w:val="0"/>
      <w:divBdr>
        <w:top w:val="none" w:sz="0" w:space="0" w:color="auto"/>
        <w:left w:val="none" w:sz="0" w:space="0" w:color="auto"/>
        <w:bottom w:val="none" w:sz="0" w:space="0" w:color="auto"/>
        <w:right w:val="none" w:sz="0" w:space="0" w:color="auto"/>
      </w:divBdr>
    </w:div>
    <w:div w:id="598368799">
      <w:bodyDiv w:val="1"/>
      <w:marLeft w:val="0"/>
      <w:marRight w:val="0"/>
      <w:marTop w:val="0"/>
      <w:marBottom w:val="0"/>
      <w:divBdr>
        <w:top w:val="none" w:sz="0" w:space="0" w:color="auto"/>
        <w:left w:val="none" w:sz="0" w:space="0" w:color="auto"/>
        <w:bottom w:val="none" w:sz="0" w:space="0" w:color="auto"/>
        <w:right w:val="none" w:sz="0" w:space="0" w:color="auto"/>
      </w:divBdr>
    </w:div>
    <w:div w:id="665597544">
      <w:bodyDiv w:val="1"/>
      <w:marLeft w:val="0"/>
      <w:marRight w:val="0"/>
      <w:marTop w:val="0"/>
      <w:marBottom w:val="0"/>
      <w:divBdr>
        <w:top w:val="none" w:sz="0" w:space="0" w:color="auto"/>
        <w:left w:val="none" w:sz="0" w:space="0" w:color="auto"/>
        <w:bottom w:val="none" w:sz="0" w:space="0" w:color="auto"/>
        <w:right w:val="none" w:sz="0" w:space="0" w:color="auto"/>
      </w:divBdr>
    </w:div>
    <w:div w:id="708913261">
      <w:bodyDiv w:val="1"/>
      <w:marLeft w:val="0"/>
      <w:marRight w:val="0"/>
      <w:marTop w:val="0"/>
      <w:marBottom w:val="0"/>
      <w:divBdr>
        <w:top w:val="none" w:sz="0" w:space="0" w:color="auto"/>
        <w:left w:val="none" w:sz="0" w:space="0" w:color="auto"/>
        <w:bottom w:val="none" w:sz="0" w:space="0" w:color="auto"/>
        <w:right w:val="none" w:sz="0" w:space="0" w:color="auto"/>
      </w:divBdr>
    </w:div>
    <w:div w:id="771973368">
      <w:bodyDiv w:val="1"/>
      <w:marLeft w:val="0"/>
      <w:marRight w:val="0"/>
      <w:marTop w:val="0"/>
      <w:marBottom w:val="0"/>
      <w:divBdr>
        <w:top w:val="none" w:sz="0" w:space="0" w:color="auto"/>
        <w:left w:val="none" w:sz="0" w:space="0" w:color="auto"/>
        <w:bottom w:val="none" w:sz="0" w:space="0" w:color="auto"/>
        <w:right w:val="none" w:sz="0" w:space="0" w:color="auto"/>
      </w:divBdr>
    </w:div>
    <w:div w:id="1027297115">
      <w:bodyDiv w:val="1"/>
      <w:marLeft w:val="0"/>
      <w:marRight w:val="0"/>
      <w:marTop w:val="0"/>
      <w:marBottom w:val="0"/>
      <w:divBdr>
        <w:top w:val="none" w:sz="0" w:space="0" w:color="auto"/>
        <w:left w:val="none" w:sz="0" w:space="0" w:color="auto"/>
        <w:bottom w:val="none" w:sz="0" w:space="0" w:color="auto"/>
        <w:right w:val="none" w:sz="0" w:space="0" w:color="auto"/>
      </w:divBdr>
    </w:div>
    <w:div w:id="1088649149">
      <w:bodyDiv w:val="1"/>
      <w:marLeft w:val="0"/>
      <w:marRight w:val="0"/>
      <w:marTop w:val="0"/>
      <w:marBottom w:val="0"/>
      <w:divBdr>
        <w:top w:val="none" w:sz="0" w:space="0" w:color="auto"/>
        <w:left w:val="none" w:sz="0" w:space="0" w:color="auto"/>
        <w:bottom w:val="none" w:sz="0" w:space="0" w:color="auto"/>
        <w:right w:val="none" w:sz="0" w:space="0" w:color="auto"/>
      </w:divBdr>
    </w:div>
    <w:div w:id="1096441517">
      <w:bodyDiv w:val="1"/>
      <w:marLeft w:val="0"/>
      <w:marRight w:val="0"/>
      <w:marTop w:val="0"/>
      <w:marBottom w:val="0"/>
      <w:divBdr>
        <w:top w:val="none" w:sz="0" w:space="0" w:color="auto"/>
        <w:left w:val="none" w:sz="0" w:space="0" w:color="auto"/>
        <w:bottom w:val="none" w:sz="0" w:space="0" w:color="auto"/>
        <w:right w:val="none" w:sz="0" w:space="0" w:color="auto"/>
      </w:divBdr>
    </w:div>
    <w:div w:id="1168666507">
      <w:bodyDiv w:val="1"/>
      <w:marLeft w:val="0"/>
      <w:marRight w:val="0"/>
      <w:marTop w:val="0"/>
      <w:marBottom w:val="0"/>
      <w:divBdr>
        <w:top w:val="none" w:sz="0" w:space="0" w:color="auto"/>
        <w:left w:val="none" w:sz="0" w:space="0" w:color="auto"/>
        <w:bottom w:val="none" w:sz="0" w:space="0" w:color="auto"/>
        <w:right w:val="none" w:sz="0" w:space="0" w:color="auto"/>
      </w:divBdr>
    </w:div>
    <w:div w:id="1182626703">
      <w:bodyDiv w:val="1"/>
      <w:marLeft w:val="0"/>
      <w:marRight w:val="0"/>
      <w:marTop w:val="0"/>
      <w:marBottom w:val="0"/>
      <w:divBdr>
        <w:top w:val="none" w:sz="0" w:space="0" w:color="auto"/>
        <w:left w:val="none" w:sz="0" w:space="0" w:color="auto"/>
        <w:bottom w:val="none" w:sz="0" w:space="0" w:color="auto"/>
        <w:right w:val="none" w:sz="0" w:space="0" w:color="auto"/>
      </w:divBdr>
    </w:div>
    <w:div w:id="1184393436">
      <w:bodyDiv w:val="1"/>
      <w:marLeft w:val="0"/>
      <w:marRight w:val="0"/>
      <w:marTop w:val="0"/>
      <w:marBottom w:val="0"/>
      <w:divBdr>
        <w:top w:val="none" w:sz="0" w:space="0" w:color="auto"/>
        <w:left w:val="none" w:sz="0" w:space="0" w:color="auto"/>
        <w:bottom w:val="none" w:sz="0" w:space="0" w:color="auto"/>
        <w:right w:val="none" w:sz="0" w:space="0" w:color="auto"/>
      </w:divBdr>
    </w:div>
    <w:div w:id="1342929719">
      <w:bodyDiv w:val="1"/>
      <w:marLeft w:val="0"/>
      <w:marRight w:val="0"/>
      <w:marTop w:val="0"/>
      <w:marBottom w:val="0"/>
      <w:divBdr>
        <w:top w:val="none" w:sz="0" w:space="0" w:color="auto"/>
        <w:left w:val="none" w:sz="0" w:space="0" w:color="auto"/>
        <w:bottom w:val="none" w:sz="0" w:space="0" w:color="auto"/>
        <w:right w:val="none" w:sz="0" w:space="0" w:color="auto"/>
      </w:divBdr>
    </w:div>
    <w:div w:id="1607806675">
      <w:bodyDiv w:val="1"/>
      <w:marLeft w:val="0"/>
      <w:marRight w:val="0"/>
      <w:marTop w:val="0"/>
      <w:marBottom w:val="0"/>
      <w:divBdr>
        <w:top w:val="none" w:sz="0" w:space="0" w:color="auto"/>
        <w:left w:val="none" w:sz="0" w:space="0" w:color="auto"/>
        <w:bottom w:val="none" w:sz="0" w:space="0" w:color="auto"/>
        <w:right w:val="none" w:sz="0" w:space="0" w:color="auto"/>
      </w:divBdr>
    </w:div>
    <w:div w:id="1755201852">
      <w:bodyDiv w:val="1"/>
      <w:marLeft w:val="0"/>
      <w:marRight w:val="0"/>
      <w:marTop w:val="0"/>
      <w:marBottom w:val="0"/>
      <w:divBdr>
        <w:top w:val="none" w:sz="0" w:space="0" w:color="auto"/>
        <w:left w:val="none" w:sz="0" w:space="0" w:color="auto"/>
        <w:bottom w:val="none" w:sz="0" w:space="0" w:color="auto"/>
        <w:right w:val="none" w:sz="0" w:space="0" w:color="auto"/>
      </w:divBdr>
    </w:div>
    <w:div w:id="208386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noelectronics-new/qtla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C267-2657-4985-84FD-8E736841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12</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51</cp:revision>
  <dcterms:created xsi:type="dcterms:W3CDTF">2016-08-31T08:43:00Z</dcterms:created>
  <dcterms:modified xsi:type="dcterms:W3CDTF">2016-09-02T17:02:00Z</dcterms:modified>
</cp:coreProperties>
</file>