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2673C7">
        <w:rPr>
          <w:b/>
        </w:rPr>
        <w:t xml:space="preserve">coherence vs manipulation time </w:t>
      </w:r>
      <w:r w:rsidR="005626D1">
        <w:rPr>
          <w:b/>
        </w:rPr>
        <w:t xml:space="preserve">ratio </w:t>
      </w:r>
      <w:r w:rsidR="00EF2546" w:rsidRPr="002673C7">
        <w:rPr>
          <w:b/>
        </w:rPr>
        <w:t xml:space="preserve">and scalability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 </w:t>
      </w:r>
      <w:r w:rsidR="005626D1">
        <w:t>The p</w:t>
      </w:r>
      <w:r w:rsidR="00CD2A5C">
        <w:t xml:space="preserve">reviously listed advantages of the spin qubit </w:t>
      </w:r>
      <w:r w:rsidR="005626D1">
        <w:t>studied</w:t>
      </w:r>
      <w:r w:rsidR="00CD2A5C">
        <w:t xml:space="preserve"> in our scientific group, makes me motivated to work on solving the other part of the scalability issue related to the qubit state readout</w:t>
      </w:r>
      <w:r w:rsidR="005626D1">
        <w:t>.</w:t>
      </w:r>
      <w:r w:rsidR="000D41F8"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</w:t>
      </w:r>
      <w:r w:rsidR="00302240">
        <w:t xml:space="preserve">a </w:t>
      </w:r>
      <w:r w:rsidR="00791652">
        <w:t xml:space="preserve">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>to move towards performing 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>
        <w:t xml:space="preserve">In my previous work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</w:t>
      </w:r>
      <w:r w:rsidR="00302240">
        <w:t xml:space="preserve">the </w:t>
      </w:r>
      <w:r>
        <w:t xml:space="preserve">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>s fabricated in our group by Hannes Watzinger.</w:t>
      </w:r>
      <w:r w:rsidR="002B4E25">
        <w:t xml:space="preserve"> In October 2015, and for three months, I went on a research visit to the Center for Quantum 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</w:t>
      </w:r>
      <w:r w:rsidR="002B4E25">
        <w:lastRenderedPageBreak/>
        <w:t>dilution refrigerators, waveform and signal generators, RF equipment (amplifiers, filters, special type of coaxial cables</w:t>
      </w:r>
      <w:proofErr w:type="gramStart"/>
      <w:r w:rsidR="002B4E25">
        <w:t>… )</w:t>
      </w:r>
      <w:proofErr w:type="gramEnd"/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A813EF" w:rsidRDefault="002266D2" w:rsidP="00A813EF">
      <w:r>
        <w:t xml:space="preserve">Currently I am PhD student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 (amplifiers, filters, attenuators, </w:t>
      </w:r>
      <w:proofErr w:type="gramStart"/>
      <w:r w:rsidR="0091101B">
        <w:t>coaxial</w:t>
      </w:r>
      <w:proofErr w:type="gramEnd"/>
      <w:r w:rsidR="0091101B">
        <w:t xml:space="preserve"> cables),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E3368F" w:rsidP="00A813EF">
      <w:r>
        <w:t>Seeing the trend of growth of the research in the quantum computation both on theory and experimental level seems that there will be a huge demand for scientists and engineers sol</w:t>
      </w:r>
      <w:r w:rsidR="00AC6C84">
        <w:t>ving problems related to incorporating standard electronics with qubits. W</w:t>
      </w:r>
      <w:r>
        <w:t xml:space="preserve">ith </w:t>
      </w:r>
      <w:r>
        <w:t>knowledge gained from the gate reflectometry design and from performing all above listed experiments</w:t>
      </w:r>
      <w:r>
        <w:t xml:space="preserve">, I hope </w:t>
      </w:r>
      <w:r>
        <w:t>I can be a good cand</w:t>
      </w:r>
      <w:r w:rsidR="00AC6C84">
        <w:t>idate to continue my work in this</w:t>
      </w:r>
      <w:r>
        <w:t xml:space="preserve"> emerging area</w:t>
      </w:r>
      <w:r>
        <w:t xml:space="preserve">. In academia as </w:t>
      </w:r>
      <w:r w:rsidR="0097675F">
        <w:t>a post doc or to work in a quantum hardware related company.</w:t>
      </w:r>
    </w:p>
    <w:p w:rsidR="00AC6C84" w:rsidRDefault="00AC6C84" w:rsidP="00A813EF">
      <w:r>
        <w:t xml:space="preserve">PhD fellowship would make me more independent </w:t>
      </w:r>
      <w:r w:rsidR="0097675F">
        <w:t xml:space="preserve">in </w:t>
      </w:r>
      <w:r>
        <w:t xml:space="preserve">research meaning </w:t>
      </w:r>
      <w:r w:rsidR="0097675F">
        <w:t>that I would have more freedom in choosing projects, workshops, scientific visits, enabling development of my</w:t>
      </w:r>
      <w:r>
        <w:t xml:space="preserve"> skills in quantum information hardware. </w:t>
      </w:r>
    </w:p>
    <w:p w:rsidR="008275EA" w:rsidRPr="008275EA" w:rsidRDefault="008275EA" w:rsidP="00A813EF">
      <w:pPr>
        <w:rPr>
          <w:i/>
        </w:rPr>
      </w:pPr>
      <w:r w:rsidRPr="008275EA">
        <w:rPr>
          <w:i/>
        </w:rPr>
        <w:t>(I don’t know should I and how to say that fellowship would allow me also to work on the gate reflectometry)</w:t>
      </w:r>
    </w:p>
    <w:p w:rsidR="00A813EF" w:rsidRDefault="005C6D85" w:rsidP="00A813EF">
      <w:r>
        <w:t xml:space="preserve"> </w:t>
      </w:r>
      <w:r w:rsidR="00A813EF">
        <w:t xml:space="preserve">  </w:t>
      </w:r>
    </w:p>
    <w:p w:rsidR="000E72D2" w:rsidRDefault="000E72D2" w:rsidP="00AC100B">
      <w:pPr>
        <w:rPr>
          <w:ins w:id="0" w:author="Georgios KATSAROS" w:date="2016-09-12T23:07:00Z"/>
        </w:rPr>
      </w:pPr>
      <w:ins w:id="1" w:author="Georgios KATSAROS" w:date="2016-09-12T23:07:00Z">
        <w:r>
          <w:t>So in my view the structure should be</w:t>
        </w:r>
      </w:ins>
    </w:p>
    <w:p w:rsidR="000E72D2" w:rsidRDefault="000E72D2">
      <w:pPr>
        <w:pStyle w:val="ListParagraph"/>
        <w:numPr>
          <w:ilvl w:val="0"/>
          <w:numId w:val="1"/>
        </w:numPr>
        <w:rPr>
          <w:ins w:id="2" w:author="Georgios KATSAROS" w:date="2016-09-12T23:08:00Z"/>
        </w:rPr>
        <w:pPrChange w:id="3" w:author="Georgios KATSAROS" w:date="2016-09-12T23:08:00Z">
          <w:pPr/>
        </w:pPrChange>
      </w:pPr>
      <w:ins w:id="4" w:author="Georgios KATSAROS" w:date="2016-09-12T23:08:00Z">
        <w:r>
          <w:t>What fascinates me about the field? Why does m</w:t>
        </w:r>
        <w:bookmarkStart w:id="5" w:name="_GoBack"/>
        <w:bookmarkEnd w:id="5"/>
        <w:r>
          <w:t>y profile fit well with this field</w:t>
        </w:r>
      </w:ins>
      <w:ins w:id="6" w:author="Georgios KATSAROS" w:date="2016-09-12T23:09:00Z">
        <w:r>
          <w:t>? Why do I think IST Austria is a good place to do my PhD?</w:t>
        </w:r>
      </w:ins>
    </w:p>
    <w:p w:rsidR="000E72D2" w:rsidRDefault="000E72D2">
      <w:pPr>
        <w:pStyle w:val="ListParagraph"/>
        <w:numPr>
          <w:ilvl w:val="0"/>
          <w:numId w:val="1"/>
        </w:numPr>
        <w:rPr>
          <w:ins w:id="7" w:author="Georgios KATSAROS" w:date="2016-09-12T23:09:00Z"/>
        </w:rPr>
        <w:pPrChange w:id="8" w:author="Georgios KATSAROS" w:date="2016-09-12T23:08:00Z">
          <w:pPr/>
        </w:pPrChange>
      </w:pPr>
      <w:ins w:id="9" w:author="Georgios KATSAROS" w:date="2016-09-12T23:08:00Z">
        <w:r>
          <w:t xml:space="preserve">What do I want to do </w:t>
        </w:r>
      </w:ins>
      <w:ins w:id="10" w:author="Georgios KATSAROS" w:date="2016-09-12T23:09:00Z">
        <w:r>
          <w:t xml:space="preserve">after my </w:t>
        </w:r>
        <w:proofErr w:type="spellStart"/>
        <w:r>
          <w:t>Phd</w:t>
        </w:r>
        <w:proofErr w:type="spellEnd"/>
        <w:r>
          <w:t>?</w:t>
        </w:r>
      </w:ins>
    </w:p>
    <w:p w:rsidR="000E72D2" w:rsidRDefault="000E72D2">
      <w:pPr>
        <w:pStyle w:val="ListParagraph"/>
        <w:numPr>
          <w:ilvl w:val="0"/>
          <w:numId w:val="1"/>
        </w:numPr>
        <w:pPrChange w:id="11" w:author="Georgios KATSAROS" w:date="2016-09-12T23:08:00Z">
          <w:pPr/>
        </w:pPrChange>
      </w:pPr>
      <w:ins w:id="12" w:author="Georgios KATSAROS" w:date="2016-09-12T23:09:00Z">
        <w:r>
          <w:t>Why will this fellowship help me in realizing b?</w:t>
        </w:r>
      </w:ins>
    </w:p>
    <w:p w:rsidR="00AC100B" w:rsidRDefault="00AC100B" w:rsidP="00AC100B"/>
    <w:p w:rsidR="00AC100B" w:rsidRDefault="00AC100B" w:rsidP="00AC100B"/>
    <w:sectPr w:rsidR="00AC1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763F2"/>
    <w:rsid w:val="000A7D7C"/>
    <w:rsid w:val="000D41F8"/>
    <w:rsid w:val="000E72D2"/>
    <w:rsid w:val="001E24C6"/>
    <w:rsid w:val="002266D2"/>
    <w:rsid w:val="002673C7"/>
    <w:rsid w:val="002B4E25"/>
    <w:rsid w:val="00302240"/>
    <w:rsid w:val="00302E7A"/>
    <w:rsid w:val="00390739"/>
    <w:rsid w:val="003A4D95"/>
    <w:rsid w:val="003C6EE5"/>
    <w:rsid w:val="003E453B"/>
    <w:rsid w:val="003F4C69"/>
    <w:rsid w:val="004047F3"/>
    <w:rsid w:val="004B1ACE"/>
    <w:rsid w:val="00510A6A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720C75"/>
    <w:rsid w:val="00791652"/>
    <w:rsid w:val="007C4DF8"/>
    <w:rsid w:val="008275EA"/>
    <w:rsid w:val="00831BEE"/>
    <w:rsid w:val="00864AC6"/>
    <w:rsid w:val="008C2497"/>
    <w:rsid w:val="008F753A"/>
    <w:rsid w:val="0091101B"/>
    <w:rsid w:val="0097675F"/>
    <w:rsid w:val="00A35E36"/>
    <w:rsid w:val="00A63B81"/>
    <w:rsid w:val="00A813EF"/>
    <w:rsid w:val="00AC100B"/>
    <w:rsid w:val="00AC2CAB"/>
    <w:rsid w:val="00AC6C84"/>
    <w:rsid w:val="00AD0324"/>
    <w:rsid w:val="00AE4F2F"/>
    <w:rsid w:val="00B13FF3"/>
    <w:rsid w:val="00B36D09"/>
    <w:rsid w:val="00BC752C"/>
    <w:rsid w:val="00C2507C"/>
    <w:rsid w:val="00C35BE3"/>
    <w:rsid w:val="00C75502"/>
    <w:rsid w:val="00C92C07"/>
    <w:rsid w:val="00CD2A5C"/>
    <w:rsid w:val="00CF1C5A"/>
    <w:rsid w:val="00D81F77"/>
    <w:rsid w:val="00D830DB"/>
    <w:rsid w:val="00DD127D"/>
    <w:rsid w:val="00E3368F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A88C-8C6A-40C7-A163-B89B2157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Josip KUKUCKA</cp:lastModifiedBy>
  <cp:revision>7</cp:revision>
  <dcterms:created xsi:type="dcterms:W3CDTF">2016-09-15T08:40:00Z</dcterms:created>
  <dcterms:modified xsi:type="dcterms:W3CDTF">2016-09-15T09:42:00Z</dcterms:modified>
</cp:coreProperties>
</file>