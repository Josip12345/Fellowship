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27A1" w:rsidRPr="00226877" w:rsidRDefault="009A27A1" w:rsidP="009A27A1">
      <w:pPr>
        <w:spacing w:line="360" w:lineRule="auto"/>
        <w:jc w:val="both"/>
        <w:rPr>
          <w:rFonts w:ascii="Arial" w:hAnsi="Arial" w:cs="Arial"/>
          <w:b/>
          <w:sz w:val="28"/>
          <w:szCs w:val="28"/>
        </w:rPr>
      </w:pPr>
      <w:r w:rsidRPr="00226877">
        <w:rPr>
          <w:rFonts w:ascii="Arial" w:hAnsi="Arial" w:cs="Arial"/>
          <w:b/>
          <w:sz w:val="28"/>
          <w:szCs w:val="28"/>
        </w:rPr>
        <w:t xml:space="preserve">Host Institute </w:t>
      </w:r>
    </w:p>
    <w:p w:rsidR="009A27A1" w:rsidRPr="00226877" w:rsidRDefault="009A27A1" w:rsidP="009A27A1">
      <w:pPr>
        <w:rPr>
          <w:rFonts w:ascii="Arial" w:hAnsi="Arial" w:cs="Arial"/>
        </w:rPr>
      </w:pPr>
    </w:p>
    <w:p w:rsidR="009A27A1" w:rsidRPr="00937FA5" w:rsidRDefault="009A27A1" w:rsidP="009A27A1">
      <w:pPr>
        <w:autoSpaceDE w:val="0"/>
        <w:autoSpaceDN w:val="0"/>
        <w:adjustRightInd w:val="0"/>
        <w:spacing w:line="360" w:lineRule="auto"/>
        <w:jc w:val="both"/>
        <w:rPr>
          <w:rFonts w:ascii="Arial" w:hAnsi="Arial" w:cs="Arial"/>
          <w:sz w:val="22"/>
          <w:szCs w:val="22"/>
        </w:rPr>
      </w:pPr>
      <w:r w:rsidRPr="00226877">
        <w:rPr>
          <w:rFonts w:ascii="Arial" w:hAnsi="Arial" w:cs="Arial"/>
          <w:sz w:val="22"/>
          <w:szCs w:val="22"/>
          <w:lang w:val="en-US"/>
        </w:rPr>
        <w:t xml:space="preserve">The </w:t>
      </w:r>
      <w:r>
        <w:rPr>
          <w:rFonts w:ascii="Arial" w:hAnsi="Arial" w:cs="Arial"/>
          <w:sz w:val="22"/>
          <w:szCs w:val="22"/>
          <w:lang w:val="en-US"/>
        </w:rPr>
        <w:t xml:space="preserve">proposed project will be performed in the group of Georgios Katsaros </w:t>
      </w:r>
      <w:r w:rsidRPr="00226877">
        <w:rPr>
          <w:rFonts w:ascii="Arial" w:hAnsi="Arial" w:cs="Arial"/>
          <w:sz w:val="22"/>
          <w:szCs w:val="22"/>
          <w:lang w:val="en-US"/>
        </w:rPr>
        <w:t xml:space="preserve">at the Institute of Science and Technology Austria. </w:t>
      </w:r>
      <w:r w:rsidRPr="00226877">
        <w:rPr>
          <w:rFonts w:ascii="Arial" w:hAnsi="Arial" w:cs="Arial"/>
          <w:sz w:val="22"/>
          <w:szCs w:val="22"/>
        </w:rPr>
        <w:t>The Institute of Science and Technology Austria</w:t>
      </w:r>
      <w:r w:rsidRPr="00937FA5">
        <w:rPr>
          <w:rFonts w:ascii="Arial" w:hAnsi="Arial" w:cs="Arial"/>
          <w:sz w:val="22"/>
          <w:szCs w:val="22"/>
        </w:rPr>
        <w:t xml:space="preserve"> (IST Austria) is a newly established, public research institution with an integrated PhD-granting graduate school. It is dedicated to basic research and is committed to becoming a world-class research </w:t>
      </w:r>
      <w:proofErr w:type="spellStart"/>
      <w:r w:rsidRPr="00937FA5">
        <w:rPr>
          <w:rFonts w:ascii="Arial" w:hAnsi="Arial" w:cs="Arial"/>
          <w:sz w:val="22"/>
          <w:szCs w:val="22"/>
        </w:rPr>
        <w:t>center</w:t>
      </w:r>
      <w:proofErr w:type="spellEnd"/>
      <w:r w:rsidRPr="00937FA5">
        <w:rPr>
          <w:rFonts w:ascii="Arial" w:hAnsi="Arial" w:cs="Arial"/>
          <w:sz w:val="22"/>
          <w:szCs w:val="22"/>
        </w:rPr>
        <w:t xml:space="preserve"> offering an international, state-of-the-art environment for scientists of the natural sciences, mathematics, and computer science. Founded in 2006 through an Austrian Federal Law, the IST campus in </w:t>
      </w:r>
      <w:proofErr w:type="spellStart"/>
      <w:r w:rsidRPr="00937FA5">
        <w:rPr>
          <w:rFonts w:ascii="Arial" w:hAnsi="Arial" w:cs="Arial"/>
          <w:sz w:val="22"/>
          <w:szCs w:val="22"/>
        </w:rPr>
        <w:t>Klosterneuburg</w:t>
      </w:r>
      <w:proofErr w:type="spellEnd"/>
      <w:r w:rsidRPr="00937FA5">
        <w:rPr>
          <w:rFonts w:ascii="Arial" w:hAnsi="Arial" w:cs="Arial"/>
          <w:sz w:val="22"/>
          <w:szCs w:val="22"/>
        </w:rPr>
        <w:t xml:space="preserve">, 18 km from the </w:t>
      </w:r>
      <w:proofErr w:type="spellStart"/>
      <w:r w:rsidRPr="00937FA5">
        <w:rPr>
          <w:rFonts w:ascii="Arial" w:hAnsi="Arial" w:cs="Arial"/>
          <w:sz w:val="22"/>
          <w:szCs w:val="22"/>
        </w:rPr>
        <w:t>center</w:t>
      </w:r>
      <w:proofErr w:type="spellEnd"/>
      <w:r w:rsidRPr="00937FA5">
        <w:rPr>
          <w:rFonts w:ascii="Arial" w:hAnsi="Arial" w:cs="Arial"/>
          <w:sz w:val="22"/>
          <w:szCs w:val="22"/>
        </w:rPr>
        <w:t xml:space="preserve"> of Vienna, was opened for theoretical research in 2009 and for experimental research in 2010. As of today it hosts </w:t>
      </w:r>
      <w:r>
        <w:rPr>
          <w:rFonts w:ascii="Arial" w:hAnsi="Arial" w:cs="Arial"/>
          <w:sz w:val="22"/>
          <w:szCs w:val="22"/>
        </w:rPr>
        <w:t>40</w:t>
      </w:r>
      <w:r w:rsidRPr="00937FA5">
        <w:rPr>
          <w:rFonts w:ascii="Arial" w:hAnsi="Arial" w:cs="Arial"/>
          <w:sz w:val="22"/>
          <w:szCs w:val="22"/>
        </w:rPr>
        <w:t xml:space="preserve"> research groups – </w:t>
      </w:r>
      <w:r>
        <w:rPr>
          <w:rFonts w:ascii="Arial" w:hAnsi="Arial" w:cs="Arial"/>
          <w:sz w:val="22"/>
          <w:szCs w:val="22"/>
        </w:rPr>
        <w:t>which have been awarded with 27</w:t>
      </w:r>
      <w:r w:rsidRPr="00937FA5">
        <w:rPr>
          <w:rFonts w:ascii="Arial" w:hAnsi="Arial" w:cs="Arial"/>
          <w:sz w:val="22"/>
          <w:szCs w:val="22"/>
        </w:rPr>
        <w:t xml:space="preserve"> ERC grants – and will grow by 5-7 new groups per year for at least the next five years. By actively promoting cross-disciplinary collaborations, IST Austria aims at breaking down the traditional boundaries between disciplines.</w:t>
      </w:r>
    </w:p>
    <w:p w:rsidR="009A27A1" w:rsidRPr="00937FA5" w:rsidRDefault="009A27A1" w:rsidP="009A27A1">
      <w:pPr>
        <w:spacing w:line="360" w:lineRule="auto"/>
        <w:jc w:val="both"/>
        <w:rPr>
          <w:rFonts w:ascii="Arial" w:hAnsi="Arial" w:cs="Arial"/>
          <w:sz w:val="22"/>
          <w:szCs w:val="22"/>
        </w:rPr>
      </w:pPr>
    </w:p>
    <w:p w:rsidR="009A27A1" w:rsidRPr="00226877" w:rsidRDefault="009A27A1" w:rsidP="009A27A1">
      <w:pPr>
        <w:spacing w:line="360" w:lineRule="auto"/>
        <w:rPr>
          <w:rFonts w:ascii="Arial" w:hAnsi="Arial" w:cs="Arial"/>
          <w:sz w:val="22"/>
          <w:szCs w:val="22"/>
        </w:rPr>
      </w:pPr>
      <w:r w:rsidRPr="00226877">
        <w:rPr>
          <w:rFonts w:ascii="Arial" w:hAnsi="Arial" w:cs="Arial"/>
          <w:sz w:val="28"/>
          <w:szCs w:val="28"/>
          <w:lang w:val="en-US"/>
        </w:rPr>
        <w:t xml:space="preserve">Equipment and facilities at the host </w:t>
      </w:r>
      <w:r>
        <w:rPr>
          <w:rFonts w:ascii="Arial" w:hAnsi="Arial" w:cs="Arial"/>
          <w:sz w:val="28"/>
          <w:szCs w:val="28"/>
          <w:lang w:val="en-US"/>
        </w:rPr>
        <w:t>group</w:t>
      </w:r>
    </w:p>
    <w:p w:rsidR="009A27A1" w:rsidRPr="00226877" w:rsidRDefault="009A27A1" w:rsidP="009A27A1">
      <w:pPr>
        <w:spacing w:line="360" w:lineRule="auto"/>
        <w:jc w:val="both"/>
        <w:rPr>
          <w:rFonts w:ascii="Arial" w:hAnsi="Arial" w:cs="Arial"/>
          <w:b/>
          <w:i/>
          <w:iCs/>
          <w:sz w:val="22"/>
          <w:szCs w:val="22"/>
          <w:u w:val="single"/>
        </w:rPr>
      </w:pPr>
      <w:r>
        <w:rPr>
          <w:rFonts w:ascii="Arial" w:hAnsi="Arial" w:cs="Arial"/>
          <w:b/>
          <w:i/>
          <w:sz w:val="22"/>
          <w:szCs w:val="22"/>
          <w:lang w:val="en-US"/>
        </w:rPr>
        <w:t>The host group has several c</w:t>
      </w:r>
      <w:proofErr w:type="spellStart"/>
      <w:r w:rsidRPr="00226877">
        <w:rPr>
          <w:rFonts w:ascii="Arial" w:hAnsi="Arial" w:cs="Arial"/>
          <w:b/>
          <w:i/>
          <w:iCs/>
          <w:sz w:val="22"/>
          <w:szCs w:val="22"/>
          <w:u w:val="single"/>
        </w:rPr>
        <w:t>ryogenic</w:t>
      </w:r>
      <w:proofErr w:type="spellEnd"/>
      <w:r w:rsidRPr="00226877">
        <w:rPr>
          <w:rFonts w:ascii="Arial" w:hAnsi="Arial" w:cs="Arial"/>
          <w:b/>
          <w:i/>
          <w:iCs/>
          <w:sz w:val="22"/>
          <w:szCs w:val="22"/>
          <w:u w:val="single"/>
        </w:rPr>
        <w:t xml:space="preserve"> </w:t>
      </w:r>
      <w:r>
        <w:rPr>
          <w:rFonts w:ascii="Arial" w:hAnsi="Arial" w:cs="Arial"/>
          <w:b/>
          <w:i/>
          <w:iCs/>
          <w:sz w:val="22"/>
          <w:szCs w:val="22"/>
          <w:u w:val="single"/>
        </w:rPr>
        <w:t>s</w:t>
      </w:r>
      <w:r w:rsidRPr="00226877">
        <w:rPr>
          <w:rFonts w:ascii="Arial" w:hAnsi="Arial" w:cs="Arial"/>
          <w:b/>
          <w:i/>
          <w:iCs/>
          <w:sz w:val="22"/>
          <w:szCs w:val="22"/>
          <w:u w:val="single"/>
        </w:rPr>
        <w:t>etups</w:t>
      </w:r>
      <w:r>
        <w:rPr>
          <w:rFonts w:ascii="Arial" w:hAnsi="Arial" w:cs="Arial"/>
          <w:b/>
          <w:i/>
          <w:iCs/>
          <w:sz w:val="22"/>
          <w:szCs w:val="22"/>
          <w:u w:val="single"/>
        </w:rPr>
        <w:t xml:space="preserve"> which will be important for the realization of the project: </w:t>
      </w:r>
    </w:p>
    <w:p w:rsidR="009A27A1" w:rsidRPr="00226877" w:rsidRDefault="009A27A1" w:rsidP="009A27A1">
      <w:pPr>
        <w:pStyle w:val="CharChar1Char1CharChar"/>
        <w:spacing w:after="0" w:line="360" w:lineRule="auto"/>
        <w:jc w:val="both"/>
        <w:rPr>
          <w:rFonts w:ascii="Arial" w:hAnsi="Arial" w:cs="Arial"/>
          <w:sz w:val="22"/>
          <w:szCs w:val="22"/>
        </w:rPr>
      </w:pPr>
      <w:r w:rsidRPr="00226877">
        <w:rPr>
          <w:rFonts w:ascii="Arial" w:hAnsi="Arial" w:cs="Arial"/>
          <w:sz w:val="22"/>
          <w:szCs w:val="22"/>
        </w:rPr>
        <w:t xml:space="preserve">He-4 System: System for fast sample testing and </w:t>
      </w:r>
      <w:proofErr w:type="spellStart"/>
      <w:r w:rsidRPr="00226877">
        <w:rPr>
          <w:rFonts w:ascii="Arial" w:hAnsi="Arial" w:cs="Arial"/>
          <w:sz w:val="22"/>
          <w:szCs w:val="22"/>
        </w:rPr>
        <w:t>magnetotransport</w:t>
      </w:r>
      <w:proofErr w:type="spellEnd"/>
      <w:r w:rsidRPr="00226877">
        <w:rPr>
          <w:rFonts w:ascii="Arial" w:hAnsi="Arial" w:cs="Arial"/>
          <w:sz w:val="22"/>
          <w:szCs w:val="22"/>
        </w:rPr>
        <w:t xml:space="preserve"> measurements at 4 K.  </w:t>
      </w:r>
      <w:r w:rsidRPr="00226877">
        <w:rPr>
          <w:rFonts w:ascii="Arial" w:hAnsi="Arial" w:cs="Arial"/>
          <w:sz w:val="22"/>
          <w:szCs w:val="22"/>
        </w:rPr>
        <w:br/>
        <w:t xml:space="preserve">He-3 System: </w:t>
      </w:r>
      <w:proofErr w:type="spellStart"/>
      <w:r w:rsidRPr="00226877">
        <w:rPr>
          <w:rFonts w:ascii="Arial" w:hAnsi="Arial" w:cs="Arial"/>
          <w:sz w:val="22"/>
          <w:szCs w:val="22"/>
        </w:rPr>
        <w:t>Heliox</w:t>
      </w:r>
      <w:proofErr w:type="spellEnd"/>
      <w:r w:rsidRPr="00226877">
        <w:rPr>
          <w:rFonts w:ascii="Arial" w:hAnsi="Arial" w:cs="Arial"/>
          <w:sz w:val="22"/>
          <w:szCs w:val="22"/>
        </w:rPr>
        <w:t xml:space="preserve">-VL, sample in vacuum, base temperature 250 </w:t>
      </w:r>
      <w:proofErr w:type="spellStart"/>
      <w:proofErr w:type="gramStart"/>
      <w:r w:rsidRPr="00226877">
        <w:rPr>
          <w:rFonts w:ascii="Arial" w:hAnsi="Arial" w:cs="Arial"/>
          <w:sz w:val="22"/>
          <w:szCs w:val="22"/>
        </w:rPr>
        <w:t>mK</w:t>
      </w:r>
      <w:proofErr w:type="spellEnd"/>
      <w:proofErr w:type="gramEnd"/>
      <w:r w:rsidRPr="00226877">
        <w:rPr>
          <w:rFonts w:ascii="Arial" w:hAnsi="Arial" w:cs="Arial"/>
          <w:sz w:val="22"/>
          <w:szCs w:val="22"/>
        </w:rPr>
        <w:t xml:space="preserve"> for 90 hours, variable temperature until 200K. Equipped with a 6T split coil magnet </w:t>
      </w:r>
    </w:p>
    <w:p w:rsidR="009A27A1" w:rsidRPr="00226877" w:rsidRDefault="009A27A1" w:rsidP="009A27A1">
      <w:pPr>
        <w:pStyle w:val="CharChar1Char1CharChar"/>
        <w:spacing w:after="0" w:line="360" w:lineRule="auto"/>
        <w:jc w:val="both"/>
        <w:rPr>
          <w:rFonts w:ascii="Arial" w:hAnsi="Arial" w:cs="Arial"/>
          <w:sz w:val="22"/>
          <w:szCs w:val="22"/>
        </w:rPr>
      </w:pPr>
      <w:r w:rsidRPr="00226877">
        <w:rPr>
          <w:rFonts w:ascii="Arial" w:hAnsi="Arial" w:cs="Arial"/>
          <w:sz w:val="22"/>
          <w:szCs w:val="22"/>
        </w:rPr>
        <w:t xml:space="preserve">Dry dilution refrigerators: </w:t>
      </w:r>
    </w:p>
    <w:p w:rsidR="009A27A1" w:rsidRPr="00226877" w:rsidRDefault="009A27A1" w:rsidP="009A27A1">
      <w:pPr>
        <w:pStyle w:val="CharChar1Char1CharChar"/>
        <w:spacing w:after="0" w:line="360" w:lineRule="auto"/>
        <w:jc w:val="both"/>
        <w:rPr>
          <w:rFonts w:ascii="Arial" w:hAnsi="Arial" w:cs="Arial"/>
          <w:sz w:val="22"/>
          <w:szCs w:val="22"/>
        </w:rPr>
      </w:pPr>
      <w:r w:rsidRPr="00226877">
        <w:rPr>
          <w:rFonts w:ascii="Arial" w:hAnsi="Arial" w:cs="Arial"/>
          <w:sz w:val="22"/>
          <w:szCs w:val="22"/>
        </w:rPr>
        <w:t>a) Dry dilution refrigerator with 75mm sample space, 48DC lines, 8 RF lines and a 9x3Tesla vector magnet with a top loading system for fast sample exchange. Base temperature 30mK</w:t>
      </w:r>
    </w:p>
    <w:p w:rsidR="009A27A1" w:rsidRPr="00226877" w:rsidRDefault="009A27A1" w:rsidP="009A27A1">
      <w:pPr>
        <w:pStyle w:val="CharChar1Char1CharChar"/>
        <w:spacing w:after="0" w:line="360" w:lineRule="auto"/>
        <w:jc w:val="both"/>
        <w:rPr>
          <w:rFonts w:ascii="Arial" w:hAnsi="Arial" w:cs="Arial"/>
          <w:sz w:val="22"/>
          <w:szCs w:val="22"/>
        </w:rPr>
      </w:pPr>
      <w:r w:rsidRPr="00226877">
        <w:rPr>
          <w:rFonts w:ascii="Arial" w:hAnsi="Arial" w:cs="Arial"/>
          <w:sz w:val="22"/>
          <w:szCs w:val="22"/>
        </w:rPr>
        <w:t>b) Dry dilution refrigerator with 42mm sample space, 48DC lines, 8 RF lines and a 9x3Tesla vector magnet with a bottom loading system for fast sample exchange. Base temperature 15mK.</w:t>
      </w:r>
    </w:p>
    <w:p w:rsidR="009A27A1" w:rsidRPr="00226877" w:rsidRDefault="009A27A1" w:rsidP="009A27A1">
      <w:pPr>
        <w:pStyle w:val="CharChar1Char1CharChar"/>
        <w:spacing w:after="0" w:line="360" w:lineRule="auto"/>
        <w:jc w:val="both"/>
        <w:rPr>
          <w:rFonts w:ascii="Arial" w:hAnsi="Arial" w:cs="Arial"/>
          <w:sz w:val="22"/>
          <w:szCs w:val="22"/>
        </w:rPr>
      </w:pPr>
      <w:r w:rsidRPr="00226877">
        <w:rPr>
          <w:rFonts w:ascii="Arial" w:hAnsi="Arial" w:cs="Arial"/>
          <w:sz w:val="22"/>
          <w:szCs w:val="22"/>
        </w:rPr>
        <w:t>c) Dry dilution refrigerator with 110 sample space, 96DC lines, 32 RF lines and a 9x3Tesla vector magnet with a top loading system for fast sample exchange. Base temperature: 20mK</w:t>
      </w:r>
    </w:p>
    <w:p w:rsidR="009A27A1" w:rsidRPr="00226877" w:rsidRDefault="009A27A1" w:rsidP="009A27A1">
      <w:pPr>
        <w:pStyle w:val="CharChar1Char1CharChar"/>
        <w:spacing w:after="0" w:line="360" w:lineRule="auto"/>
        <w:jc w:val="both"/>
        <w:rPr>
          <w:rFonts w:ascii="Arial" w:hAnsi="Arial" w:cs="Arial"/>
          <w:sz w:val="22"/>
          <w:szCs w:val="22"/>
        </w:rPr>
      </w:pPr>
    </w:p>
    <w:p w:rsidR="009A27A1" w:rsidRPr="00226877" w:rsidRDefault="009A27A1" w:rsidP="009A27A1">
      <w:pPr>
        <w:pStyle w:val="CharChar1Char1CharChar"/>
        <w:spacing w:after="0" w:line="360" w:lineRule="auto"/>
        <w:jc w:val="both"/>
        <w:rPr>
          <w:rFonts w:ascii="Arial" w:hAnsi="Arial" w:cs="Arial"/>
          <w:sz w:val="22"/>
          <w:szCs w:val="22"/>
        </w:rPr>
      </w:pPr>
      <w:r>
        <w:rPr>
          <w:rFonts w:ascii="Arial" w:hAnsi="Arial" w:cs="Arial"/>
          <w:sz w:val="22"/>
          <w:szCs w:val="22"/>
        </w:rPr>
        <w:t xml:space="preserve">From the above it become clear that are one the one hand enough setups for fast characterizations and on the other hand enough dilution fridges so that there will be at least 6 months per year dilution fridge measurement time. This is not possible in </w:t>
      </w:r>
      <w:r w:rsidR="00AC19BB">
        <w:rPr>
          <w:rFonts w:ascii="Arial" w:hAnsi="Arial" w:cs="Arial"/>
          <w:sz w:val="22"/>
          <w:szCs w:val="22"/>
        </w:rPr>
        <w:t xml:space="preserve">so </w:t>
      </w:r>
      <w:r>
        <w:rPr>
          <w:rFonts w:ascii="Arial" w:hAnsi="Arial" w:cs="Arial"/>
          <w:sz w:val="22"/>
          <w:szCs w:val="22"/>
        </w:rPr>
        <w:t xml:space="preserve">many groups all around the world. </w:t>
      </w:r>
    </w:p>
    <w:p w:rsidR="009A27A1" w:rsidRPr="00226877" w:rsidRDefault="009A27A1" w:rsidP="009A27A1">
      <w:pPr>
        <w:pStyle w:val="CharChar1Char1CharChar"/>
        <w:spacing w:after="0" w:line="360" w:lineRule="auto"/>
        <w:ind w:left="1440"/>
        <w:jc w:val="both"/>
        <w:rPr>
          <w:rFonts w:ascii="Arial" w:hAnsi="Arial" w:cs="Arial"/>
          <w:sz w:val="22"/>
          <w:szCs w:val="22"/>
        </w:rPr>
      </w:pPr>
    </w:p>
    <w:p w:rsidR="009A27A1" w:rsidRDefault="009A27A1" w:rsidP="009A27A1">
      <w:pPr>
        <w:pStyle w:val="CharChar1Char1CharChar"/>
        <w:spacing w:after="0" w:line="360" w:lineRule="auto"/>
        <w:jc w:val="both"/>
        <w:rPr>
          <w:rFonts w:ascii="Arial" w:hAnsi="Arial" w:cs="Arial"/>
          <w:sz w:val="22"/>
          <w:szCs w:val="22"/>
          <w:lang w:val="en-GB" w:eastAsia="fr-FR"/>
        </w:rPr>
      </w:pPr>
      <w:r w:rsidRPr="00226877">
        <w:rPr>
          <w:rFonts w:ascii="Arial" w:hAnsi="Arial" w:cs="Arial"/>
          <w:sz w:val="22"/>
          <w:szCs w:val="22"/>
          <w:lang w:val="en-GB" w:eastAsia="fr-FR"/>
        </w:rPr>
        <w:lastRenderedPageBreak/>
        <w:t xml:space="preserve">All the above mentioned setups are equipped with low noise home-made electronics acquired from the TU Delft/Quantum Transport Group. </w:t>
      </w:r>
    </w:p>
    <w:p w:rsidR="009A27A1" w:rsidRDefault="009A27A1" w:rsidP="009A27A1">
      <w:pPr>
        <w:pStyle w:val="CharChar1Char1CharChar"/>
        <w:spacing w:after="0" w:line="360" w:lineRule="auto"/>
        <w:jc w:val="both"/>
        <w:rPr>
          <w:rFonts w:ascii="Arial" w:hAnsi="Arial" w:cs="Arial"/>
          <w:sz w:val="22"/>
          <w:szCs w:val="22"/>
          <w:lang w:val="en-GB" w:eastAsia="fr-FR"/>
        </w:rPr>
      </w:pPr>
      <w:del w:id="0" w:author="Georgios KATSAROS" w:date="2016-09-24T11:37:00Z">
        <w:r w:rsidDel="00AC19BB">
          <w:rPr>
            <w:rFonts w:ascii="Arial" w:hAnsi="Arial" w:cs="Arial"/>
            <w:sz w:val="22"/>
            <w:szCs w:val="22"/>
            <w:lang w:val="en-GB" w:eastAsia="fr-FR"/>
          </w:rPr>
          <w:delText xml:space="preserve">Finally </w:delText>
        </w:r>
      </w:del>
      <w:ins w:id="1" w:author="Georgios KATSAROS" w:date="2016-09-24T11:37:00Z">
        <w:r w:rsidR="00AC19BB">
          <w:rPr>
            <w:rFonts w:ascii="Arial" w:hAnsi="Arial" w:cs="Arial"/>
            <w:sz w:val="22"/>
            <w:szCs w:val="22"/>
            <w:lang w:val="en-GB" w:eastAsia="fr-FR"/>
          </w:rPr>
          <w:t>In addition,</w:t>
        </w:r>
        <w:bookmarkStart w:id="2" w:name="_GoBack"/>
        <w:bookmarkEnd w:id="2"/>
        <w:r w:rsidR="00AC19BB">
          <w:rPr>
            <w:rFonts w:ascii="Arial" w:hAnsi="Arial" w:cs="Arial"/>
            <w:sz w:val="22"/>
            <w:szCs w:val="22"/>
            <w:lang w:val="en-GB" w:eastAsia="fr-FR"/>
          </w:rPr>
          <w:t xml:space="preserve"> </w:t>
        </w:r>
      </w:ins>
      <w:r>
        <w:rPr>
          <w:rFonts w:ascii="Arial" w:hAnsi="Arial" w:cs="Arial"/>
          <w:sz w:val="22"/>
          <w:szCs w:val="22"/>
          <w:lang w:val="en-GB" w:eastAsia="fr-FR"/>
        </w:rPr>
        <w:t xml:space="preserve">apart from the cryogenic setups the host group has also all the necessary RF equipment, namely: </w:t>
      </w:r>
    </w:p>
    <w:p w:rsidR="009A27A1" w:rsidRPr="00226877" w:rsidRDefault="009A27A1" w:rsidP="009A27A1">
      <w:pPr>
        <w:pStyle w:val="CharChar1Char1CharChar"/>
        <w:numPr>
          <w:ilvl w:val="0"/>
          <w:numId w:val="2"/>
        </w:numPr>
        <w:spacing w:after="0" w:line="360" w:lineRule="auto"/>
        <w:jc w:val="both"/>
        <w:rPr>
          <w:rFonts w:ascii="Arial" w:hAnsi="Arial" w:cs="Arial"/>
          <w:iCs/>
          <w:sz w:val="22"/>
          <w:szCs w:val="22"/>
        </w:rPr>
      </w:pPr>
      <w:r w:rsidRPr="00226877">
        <w:rPr>
          <w:rFonts w:ascii="Arial" w:hAnsi="Arial" w:cs="Arial"/>
          <w:iCs/>
          <w:sz w:val="22"/>
          <w:szCs w:val="22"/>
        </w:rPr>
        <w:t xml:space="preserve">600MHz lock-in amplifier </w:t>
      </w:r>
    </w:p>
    <w:p w:rsidR="009A27A1" w:rsidRDefault="009A27A1" w:rsidP="00E9148E">
      <w:pPr>
        <w:pStyle w:val="CharChar1Char1CharChar"/>
        <w:numPr>
          <w:ilvl w:val="0"/>
          <w:numId w:val="2"/>
        </w:numPr>
        <w:suppressAutoHyphens/>
        <w:spacing w:after="0" w:line="360" w:lineRule="auto"/>
        <w:jc w:val="both"/>
        <w:rPr>
          <w:rFonts w:ascii="Arial" w:hAnsi="Arial" w:cs="Arial"/>
          <w:iCs/>
          <w:sz w:val="22"/>
          <w:szCs w:val="22"/>
        </w:rPr>
      </w:pPr>
      <w:r w:rsidRPr="009A27A1">
        <w:rPr>
          <w:rFonts w:ascii="Arial" w:hAnsi="Arial" w:cs="Arial"/>
          <w:iCs/>
          <w:sz w:val="22"/>
          <w:szCs w:val="22"/>
        </w:rPr>
        <w:t>Vector network analyzer (20GHz)</w:t>
      </w:r>
      <w:r>
        <w:rPr>
          <w:rFonts w:ascii="Arial" w:hAnsi="Arial" w:cs="Arial"/>
          <w:iCs/>
          <w:sz w:val="22"/>
          <w:szCs w:val="22"/>
        </w:rPr>
        <w:t xml:space="preserve"> </w:t>
      </w:r>
    </w:p>
    <w:p w:rsidR="009A27A1" w:rsidRPr="009A27A1" w:rsidRDefault="009A27A1" w:rsidP="00E9148E">
      <w:pPr>
        <w:pStyle w:val="CharChar1Char1CharChar"/>
        <w:numPr>
          <w:ilvl w:val="0"/>
          <w:numId w:val="2"/>
        </w:numPr>
        <w:suppressAutoHyphens/>
        <w:spacing w:after="0" w:line="360" w:lineRule="auto"/>
        <w:jc w:val="both"/>
        <w:rPr>
          <w:rFonts w:ascii="Arial" w:hAnsi="Arial" w:cs="Arial"/>
          <w:iCs/>
          <w:sz w:val="22"/>
          <w:szCs w:val="22"/>
        </w:rPr>
      </w:pPr>
      <w:r w:rsidRPr="009A27A1">
        <w:rPr>
          <w:rFonts w:ascii="Arial" w:hAnsi="Arial" w:cs="Arial"/>
          <w:iCs/>
          <w:sz w:val="22"/>
          <w:szCs w:val="22"/>
        </w:rPr>
        <w:t>Arbitrary waveform generator</w:t>
      </w:r>
    </w:p>
    <w:p w:rsidR="00302F28" w:rsidRPr="009A27A1" w:rsidRDefault="009A27A1" w:rsidP="009A27A1">
      <w:pPr>
        <w:pStyle w:val="CharChar1Char1CharChar"/>
        <w:numPr>
          <w:ilvl w:val="0"/>
          <w:numId w:val="2"/>
        </w:numPr>
        <w:suppressAutoHyphens/>
        <w:spacing w:after="0" w:line="360" w:lineRule="auto"/>
        <w:jc w:val="both"/>
      </w:pPr>
      <w:r w:rsidRPr="00226877">
        <w:rPr>
          <w:rFonts w:ascii="Arial" w:hAnsi="Arial" w:cs="Arial"/>
          <w:iCs/>
          <w:sz w:val="22"/>
          <w:szCs w:val="22"/>
        </w:rPr>
        <w:t>Signal generator</w:t>
      </w:r>
    </w:p>
    <w:p w:rsidR="009A27A1" w:rsidRPr="00801ED1" w:rsidRDefault="009A27A1" w:rsidP="009A27A1">
      <w:pPr>
        <w:pStyle w:val="CharChar1Char1CharChar"/>
        <w:numPr>
          <w:ilvl w:val="0"/>
          <w:numId w:val="2"/>
        </w:numPr>
        <w:suppressAutoHyphens/>
        <w:spacing w:after="0" w:line="360" w:lineRule="auto"/>
        <w:jc w:val="both"/>
      </w:pPr>
      <w:r>
        <w:rPr>
          <w:rFonts w:ascii="Arial" w:hAnsi="Arial" w:cs="Arial"/>
          <w:iCs/>
          <w:sz w:val="22"/>
          <w:szCs w:val="22"/>
        </w:rPr>
        <w:t>Spectrum analyzer</w:t>
      </w:r>
    </w:p>
    <w:p w:rsidR="00801ED1" w:rsidRDefault="00801ED1" w:rsidP="00801ED1">
      <w:pPr>
        <w:pStyle w:val="CharChar1Char1CharChar"/>
        <w:suppressAutoHyphens/>
        <w:spacing w:after="0" w:line="360" w:lineRule="auto"/>
        <w:jc w:val="both"/>
        <w:rPr>
          <w:rFonts w:ascii="Arial" w:hAnsi="Arial" w:cs="Arial"/>
          <w:iCs/>
          <w:sz w:val="22"/>
          <w:szCs w:val="22"/>
        </w:rPr>
      </w:pPr>
    </w:p>
    <w:p w:rsidR="00801ED1" w:rsidRPr="009A27A1" w:rsidRDefault="00801ED1" w:rsidP="00801ED1">
      <w:pPr>
        <w:pStyle w:val="CharChar1Char1CharChar"/>
        <w:suppressAutoHyphens/>
        <w:spacing w:after="0" w:line="360" w:lineRule="auto"/>
        <w:jc w:val="both"/>
      </w:pPr>
      <w:r>
        <w:rPr>
          <w:rFonts w:ascii="Arial" w:hAnsi="Arial" w:cs="Arial"/>
          <w:iCs/>
          <w:sz w:val="22"/>
          <w:szCs w:val="22"/>
        </w:rPr>
        <w:t xml:space="preserve">Finally IST Austria has also a state of the art cleanroom where the samples to be measured in this project are going to be fabricated. </w:t>
      </w:r>
    </w:p>
    <w:sectPr w:rsidR="00801ED1" w:rsidRPr="009A27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altName w:val="Lucidasans"/>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075283"/>
    <w:multiLevelType w:val="hybridMultilevel"/>
    <w:tmpl w:val="86C01950"/>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66D30953"/>
    <w:multiLevelType w:val="multilevel"/>
    <w:tmpl w:val="AD588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orgios KATSAROS">
    <w15:presenceInfo w15:providerId="AD" w15:userId="S-1-5-21-1803390964-2587139858-4034935123-20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7A1"/>
    <w:rsid w:val="002A7EC4"/>
    <w:rsid w:val="00302F28"/>
    <w:rsid w:val="00801ED1"/>
    <w:rsid w:val="009A27A1"/>
    <w:rsid w:val="00AC1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72F780-1F85-4455-9E45-7BDDE192C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27A1"/>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9A27A1"/>
    <w:rPr>
      <w:rFonts w:cs="Times New Roman"/>
      <w:color w:val="0000FF"/>
      <w:u w:val="single"/>
    </w:rPr>
  </w:style>
  <w:style w:type="paragraph" w:customStyle="1" w:styleId="CharChar1Char1CharChar">
    <w:name w:val="Char Char1 Char1 Char Char"/>
    <w:basedOn w:val="Normal"/>
    <w:uiPriority w:val="99"/>
    <w:rsid w:val="009A27A1"/>
    <w:pPr>
      <w:spacing w:after="160" w:line="240" w:lineRule="exact"/>
    </w:pPr>
    <w:rPr>
      <w:rFonts w:ascii="Tahoma" w:hAnsi="Tahoma"/>
      <w:sz w:val="20"/>
      <w:szCs w:val="20"/>
      <w:lang w:val="en-US" w:eastAsia="en-US"/>
    </w:rPr>
  </w:style>
  <w:style w:type="paragraph" w:customStyle="1" w:styleId="bodytext">
    <w:name w:val="bodytext"/>
    <w:basedOn w:val="Normal"/>
    <w:rsid w:val="009A27A1"/>
    <w:pPr>
      <w:spacing w:before="100" w:beforeAutospacing="1" w:after="100" w:afterAutospacing="1"/>
    </w:pPr>
    <w:rPr>
      <w:lang w:val="de-AT" w:eastAsia="de-AT"/>
    </w:rPr>
  </w:style>
  <w:style w:type="paragraph" w:styleId="ListParagraph">
    <w:name w:val="List Paragraph"/>
    <w:basedOn w:val="Normal"/>
    <w:uiPriority w:val="34"/>
    <w:qFormat/>
    <w:rsid w:val="009A27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IST Austria</Company>
  <LinksUpToDate>false</LinksUpToDate>
  <CharactersWithSpaces>2786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Georgios KATSAROS</dc:creator>
  <cp:keywords/>
  <dc:description/>
  <cp:lastModifiedBy>Georgios KATSAROS</cp:lastModifiedBy>
  <cp:revision>4</cp:revision>
  <dcterms:created xsi:type="dcterms:W3CDTF">2016-09-24T09:35:00Z</dcterms:created>
  <dcterms:modified xsi:type="dcterms:W3CDTF">2016-09-24T09:38:00Z</dcterms:modified>
</cp:coreProperties>
</file>