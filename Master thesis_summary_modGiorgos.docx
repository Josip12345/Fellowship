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DA3" w:rsidRDefault="00433DA3" w:rsidP="00433DA3">
      <w:pPr>
        <w:pStyle w:val="Title"/>
        <w:ind w:firstLine="0"/>
        <w:rPr>
          <w:rStyle w:val="hps"/>
        </w:rPr>
      </w:pPr>
      <w:r>
        <w:rPr>
          <w:rStyle w:val="hps"/>
        </w:rPr>
        <w:t>Summary</w:t>
      </w:r>
    </w:p>
    <w:p w:rsidR="00433DA3" w:rsidRPr="00433DA3" w:rsidRDefault="00433DA3" w:rsidP="00433DA3">
      <w:pPr>
        <w:pStyle w:val="Heading1"/>
        <w:ind w:firstLine="0"/>
        <w:rPr>
          <w:rStyle w:val="hps"/>
          <w:color w:val="auto"/>
        </w:rPr>
      </w:pPr>
      <w:r w:rsidRPr="00433DA3">
        <w:rPr>
          <w:rStyle w:val="hps"/>
          <w:color w:val="auto"/>
        </w:rPr>
        <w:t xml:space="preserve">Master thesis </w:t>
      </w:r>
    </w:p>
    <w:p w:rsidR="00433DA3" w:rsidRDefault="00433DA3" w:rsidP="00433DA3">
      <w:pPr>
        <w:pStyle w:val="Heading2"/>
        <w:rPr>
          <w:color w:val="auto"/>
        </w:rPr>
      </w:pPr>
      <w:r w:rsidRPr="00433DA3">
        <w:rPr>
          <w:color w:val="auto"/>
        </w:rPr>
        <w:t>Design and Characterization of Radio-Frequency Circuits in Horizontal Current Bipolar Transistor Technology</w:t>
      </w:r>
    </w:p>
    <w:p w:rsidR="00433DA3" w:rsidRPr="00433DA3" w:rsidRDefault="00433DA3" w:rsidP="00433DA3"/>
    <w:p w:rsidR="008E79F8" w:rsidRDefault="008E79F8" w:rsidP="008E79F8">
      <w:pPr>
        <w:ind w:firstLine="699"/>
      </w:pPr>
      <w:r>
        <w:t xml:space="preserve">This thesis describes </w:t>
      </w:r>
      <w:ins w:id="0" w:author="Georgios KATSAROS" w:date="2016-09-24T11:27:00Z">
        <w:r w:rsidR="00CE6649">
          <w:t xml:space="preserve">the </w:t>
        </w:r>
      </w:ins>
      <w:r>
        <w:t xml:space="preserve">design of </w:t>
      </w:r>
      <w:ins w:id="1" w:author="Georgios KATSAROS" w:date="2016-09-24T11:27:00Z">
        <w:r w:rsidR="00CE6649">
          <w:t xml:space="preserve">a </w:t>
        </w:r>
      </w:ins>
      <w:r w:rsidRPr="002D394E">
        <w:rPr>
          <w:b/>
        </w:rPr>
        <w:t>VCO</w:t>
      </w:r>
      <w:r>
        <w:t xml:space="preserve"> (voltage controlled oscillator) with a nega</w:t>
      </w:r>
      <w:r w:rsidR="00086A7E">
        <w:t xml:space="preserve">tive resistance in the 180 nm HCBT </w:t>
      </w:r>
      <w:r>
        <w:t xml:space="preserve">technology and analysis of </w:t>
      </w:r>
      <w:r w:rsidR="00086A7E">
        <w:t xml:space="preserve">a </w:t>
      </w:r>
      <w:r w:rsidR="002D394E" w:rsidRPr="002D394E">
        <w:rPr>
          <w:b/>
        </w:rPr>
        <w:t xml:space="preserve">frequency </w:t>
      </w:r>
      <w:r w:rsidRPr="002D394E">
        <w:rPr>
          <w:b/>
        </w:rPr>
        <w:t>mixer</w:t>
      </w:r>
      <w:r>
        <w:t xml:space="preserve"> designed</w:t>
      </w:r>
      <w:r w:rsidR="00614143">
        <w:t xml:space="preserve"> as Gilbert cell</w:t>
      </w:r>
      <w:r>
        <w:t xml:space="preserve"> in </w:t>
      </w:r>
      <w:r w:rsidR="00FD37FC">
        <w:t xml:space="preserve">the </w:t>
      </w:r>
      <w:r>
        <w:t>same technology.</w:t>
      </w:r>
      <w:r w:rsidR="00403358">
        <w:t xml:space="preserve"> </w:t>
      </w:r>
      <w:r w:rsidR="00C10FE1">
        <w:t xml:space="preserve">Both are covering the </w:t>
      </w:r>
      <w:r w:rsidR="006C056B">
        <w:t xml:space="preserve">frequency range from 800 MHz to 5 GHz. </w:t>
      </w:r>
    </w:p>
    <w:p w:rsidR="00CB71EB" w:rsidRDefault="00CE6649" w:rsidP="00614143">
      <w:pPr>
        <w:ind w:left="0" w:firstLine="709"/>
      </w:pPr>
      <w:ins w:id="2" w:author="Georgios KATSAROS" w:date="2016-09-24T11:28:00Z">
        <w:r>
          <w:rPr>
            <w:b/>
          </w:rPr>
          <w:t xml:space="preserve">The </w:t>
        </w:r>
      </w:ins>
      <w:r w:rsidR="00CB71EB" w:rsidRPr="00CB71EB">
        <w:rPr>
          <w:b/>
        </w:rPr>
        <w:t>VCO</w:t>
      </w:r>
      <w:r w:rsidR="00CB71EB">
        <w:t xml:space="preserve"> is designed in </w:t>
      </w:r>
      <w:r w:rsidR="00C44C1E">
        <w:t xml:space="preserve">the </w:t>
      </w:r>
      <w:r w:rsidR="00CB71EB">
        <w:t xml:space="preserve">two different versions depending on </w:t>
      </w:r>
      <w:r w:rsidR="00C44C1E">
        <w:t xml:space="preserve">the </w:t>
      </w:r>
      <w:r w:rsidR="00CB71EB">
        <w:t xml:space="preserve">location of the resonant circuit, and two versions with different numbers of </w:t>
      </w:r>
      <w:r w:rsidR="00C44C1E">
        <w:t xml:space="preserve">the </w:t>
      </w:r>
      <w:r w:rsidR="00CB71EB">
        <w:t>HCB</w:t>
      </w:r>
      <w:r w:rsidR="00C44C1E">
        <w:t>Ts in the</w:t>
      </w:r>
      <w:r w:rsidR="00086A7E">
        <w:t xml:space="preserve"> differential pair with the</w:t>
      </w:r>
      <w:r w:rsidR="00CB71EB">
        <w:t xml:space="preserve"> resonant circuit on a chip. The oscillator is simulated using the software tool "ADS" and the layout is designed using the software tool "Cadence". </w:t>
      </w:r>
    </w:p>
    <w:p w:rsidR="00C871F8" w:rsidRDefault="00CE6649" w:rsidP="00CB71EB">
      <w:pPr>
        <w:ind w:left="0" w:firstLine="0"/>
      </w:pPr>
      <w:ins w:id="3" w:author="Georgios KATSAROS" w:date="2016-09-24T11:28:00Z">
        <w:r>
          <w:t xml:space="preserve">The </w:t>
        </w:r>
      </w:ins>
      <w:del w:id="4" w:author="Georgios KATSAROS" w:date="2016-09-24T11:28:00Z">
        <w:r w:rsidR="00C871F8" w:rsidDel="00CE6649">
          <w:delText>B</w:delText>
        </w:r>
      </w:del>
      <w:ins w:id="5" w:author="Georgios KATSAROS" w:date="2016-09-24T11:28:00Z">
        <w:r>
          <w:t>b</w:t>
        </w:r>
      </w:ins>
      <w:r w:rsidR="00C871F8">
        <w:t>asic VCO parameters are: output frequency, frequency tuning range (</w:t>
      </w:r>
      <w:ins w:id="6" w:author="Georgios KATSAROS" w:date="2016-09-24T11:28:00Z">
        <w:r>
          <w:t xml:space="preserve">a </w:t>
        </w:r>
      </w:ins>
      <w:r w:rsidR="00C871F8">
        <w:t>high value is wanted), output voltage amplitude (</w:t>
      </w:r>
      <w:ins w:id="7" w:author="Georgios KATSAROS" w:date="2016-09-24T11:28:00Z">
        <w:r>
          <w:t xml:space="preserve">a </w:t>
        </w:r>
      </w:ins>
      <w:r w:rsidR="00C871F8">
        <w:t>high value is wanted), higher harmonics suppression (</w:t>
      </w:r>
      <w:ins w:id="8" w:author="Georgios KATSAROS" w:date="2016-09-24T11:28:00Z">
        <w:r>
          <w:t xml:space="preserve">a </w:t>
        </w:r>
      </w:ins>
      <w:r w:rsidR="00C871F8">
        <w:t>high value is wanted), phase noise (</w:t>
      </w:r>
      <w:ins w:id="9" w:author="Georgios KATSAROS" w:date="2016-09-24T11:29:00Z">
        <w:r>
          <w:t xml:space="preserve">a </w:t>
        </w:r>
      </w:ins>
      <w:r w:rsidR="00C871F8">
        <w:t>low value is wanted), supply current and consumption (low value</w:t>
      </w:r>
      <w:r w:rsidR="00FD37FC">
        <w:t>s</w:t>
      </w:r>
      <w:r w:rsidR="00C871F8">
        <w:t xml:space="preserve"> </w:t>
      </w:r>
      <w:r w:rsidR="00FD37FC">
        <w:t>are</w:t>
      </w:r>
      <w:r w:rsidR="00C871F8">
        <w:t xml:space="preserve"> wanted).  </w:t>
      </w:r>
    </w:p>
    <w:p w:rsidR="00796CB9" w:rsidRPr="00796CB9" w:rsidRDefault="00CE6649" w:rsidP="00796CB9">
      <w:ins w:id="10" w:author="Georgios KATSAROS" w:date="2016-09-24T11:29:00Z">
        <w:r>
          <w:t xml:space="preserve">The </w:t>
        </w:r>
      </w:ins>
      <w:del w:id="11" w:author="Georgios KATSAROS" w:date="2016-09-24T11:29:00Z">
        <w:r w:rsidR="00086A7E" w:rsidDel="00CE6649">
          <w:delText>S</w:delText>
        </w:r>
      </w:del>
      <w:ins w:id="12" w:author="Georgios KATSAROS" w:date="2016-09-24T11:29:00Z">
        <w:r>
          <w:t>s</w:t>
        </w:r>
      </w:ins>
      <w:r w:rsidR="00086A7E">
        <w:t>tructure of the d</w:t>
      </w:r>
      <w:r w:rsidR="00796CB9">
        <w:t xml:space="preserve">esigned VCOs can </w:t>
      </w:r>
      <w:r w:rsidR="00086A7E">
        <w:t xml:space="preserve">be divided into </w:t>
      </w:r>
      <w:r w:rsidR="00C44C1E">
        <w:t xml:space="preserve">the </w:t>
      </w:r>
      <w:r w:rsidR="00086A7E">
        <w:t xml:space="preserve">two basic parts. </w:t>
      </w:r>
      <w:ins w:id="13" w:author="Georgios KATSAROS" w:date="2016-09-24T11:29:00Z">
        <w:r>
          <w:t xml:space="preserve">The </w:t>
        </w:r>
      </w:ins>
      <w:del w:id="14" w:author="Georgios KATSAROS" w:date="2016-09-24T11:29:00Z">
        <w:r w:rsidR="00086A7E" w:rsidDel="00CE6649">
          <w:delText>F</w:delText>
        </w:r>
      </w:del>
      <w:ins w:id="15" w:author="Georgios KATSAROS" w:date="2016-09-24T11:29:00Z">
        <w:r>
          <w:t>f</w:t>
        </w:r>
      </w:ins>
      <w:r w:rsidR="00086A7E">
        <w:t>irst part is</w:t>
      </w:r>
      <w:r w:rsidR="00796CB9">
        <w:t xml:space="preserve"> </w:t>
      </w:r>
      <w:r w:rsidR="00326D19">
        <w:t xml:space="preserve">the </w:t>
      </w:r>
      <w:r w:rsidR="00796CB9" w:rsidRPr="00796CB9">
        <w:rPr>
          <w:i/>
        </w:rPr>
        <w:t>resonant circuit</w:t>
      </w:r>
      <w:r w:rsidR="00FD37FC">
        <w:t xml:space="preserve"> built of </w:t>
      </w:r>
      <w:ins w:id="16" w:author="Georgios KATSAROS" w:date="2016-09-24T11:29:00Z">
        <w:r>
          <w:t xml:space="preserve">an </w:t>
        </w:r>
      </w:ins>
      <w:r w:rsidR="00FD37FC">
        <w:t>inductor</w:t>
      </w:r>
      <w:r w:rsidR="00796CB9">
        <w:t xml:space="preserve"> and </w:t>
      </w:r>
      <w:proofErr w:type="spellStart"/>
      <w:r w:rsidR="00796CB9">
        <w:t>varactors</w:t>
      </w:r>
      <w:proofErr w:type="spellEnd"/>
      <w:r w:rsidR="00326D19">
        <w:t xml:space="preserve"> (voltage </w:t>
      </w:r>
      <w:proofErr w:type="spellStart"/>
      <w:r w:rsidR="00326D19">
        <w:t>tunable</w:t>
      </w:r>
      <w:proofErr w:type="spellEnd"/>
      <w:r w:rsidR="00326D19">
        <w:t xml:space="preserve"> capacitors). </w:t>
      </w:r>
      <w:ins w:id="17" w:author="Georgios KATSAROS" w:date="2016-09-24T11:29:00Z">
        <w:r>
          <w:t xml:space="preserve">The </w:t>
        </w:r>
      </w:ins>
      <w:del w:id="18" w:author="Georgios KATSAROS" w:date="2016-09-24T11:29:00Z">
        <w:r w:rsidR="00326D19" w:rsidDel="00CE6649">
          <w:delText>S</w:delText>
        </w:r>
      </w:del>
      <w:ins w:id="19" w:author="Georgios KATSAROS" w:date="2016-09-24T11:29:00Z">
        <w:r>
          <w:t>s</w:t>
        </w:r>
      </w:ins>
      <w:r w:rsidR="00326D19">
        <w:t>econd part</w:t>
      </w:r>
      <w:r w:rsidR="00796CB9">
        <w:t xml:space="preserve"> </w:t>
      </w:r>
      <w:r w:rsidR="00326D19">
        <w:t xml:space="preserve">is the </w:t>
      </w:r>
      <w:r w:rsidR="00796CB9" w:rsidRPr="00796CB9">
        <w:rPr>
          <w:i/>
        </w:rPr>
        <w:t>negative resistance</w:t>
      </w:r>
      <w:r w:rsidR="00796CB9">
        <w:rPr>
          <w:i/>
        </w:rPr>
        <w:t xml:space="preserve"> </w:t>
      </w:r>
      <w:r w:rsidR="00796CB9">
        <w:t xml:space="preserve">designed as differential pair with </w:t>
      </w:r>
      <w:r w:rsidR="00326D19">
        <w:t xml:space="preserve">the </w:t>
      </w:r>
      <w:r w:rsidR="00796CB9">
        <w:t>HCBT transistors.</w:t>
      </w:r>
    </w:p>
    <w:p w:rsidR="008E79F8" w:rsidRDefault="00907A48" w:rsidP="00796CB9">
      <w:pPr>
        <w:pStyle w:val="ListParagraph"/>
        <w:ind w:left="0" w:firstLine="0"/>
      </w:pPr>
      <w:r>
        <w:t xml:space="preserve">For obtaining </w:t>
      </w:r>
      <w:ins w:id="20" w:author="Georgios KATSAROS" w:date="2016-09-24T11:29:00Z">
        <w:r w:rsidR="00CE6649">
          <w:t xml:space="preserve">the </w:t>
        </w:r>
      </w:ins>
      <w:r>
        <w:t>desired value</w:t>
      </w:r>
      <w:r w:rsidR="00796CB9">
        <w:t xml:space="preserve"> of</w:t>
      </w:r>
      <w:r w:rsidR="00FD37FC">
        <w:t xml:space="preserve"> </w:t>
      </w:r>
      <w:r w:rsidR="007E2E9B">
        <w:t xml:space="preserve">the </w:t>
      </w:r>
      <w:r w:rsidR="00FD37FC">
        <w:t>VCO</w:t>
      </w:r>
      <w:r w:rsidR="00796CB9">
        <w:t xml:space="preserve"> parameters </w:t>
      </w:r>
      <w:ins w:id="21" w:author="Georgios KATSAROS" w:date="2016-09-24T11:30:00Z">
        <w:r w:rsidR="00CE6649">
          <w:t xml:space="preserve">described </w:t>
        </w:r>
      </w:ins>
      <w:r w:rsidR="00796CB9">
        <w:t xml:space="preserve">above, </w:t>
      </w:r>
      <w:r w:rsidR="007E2E9B">
        <w:t xml:space="preserve">the </w:t>
      </w:r>
      <w:r w:rsidR="00796CB9">
        <w:t xml:space="preserve">resonant circuit quality factor should be high and </w:t>
      </w:r>
      <w:r w:rsidR="00C44C1E">
        <w:t xml:space="preserve">the </w:t>
      </w:r>
      <w:r w:rsidR="00796CB9">
        <w:t>HCBT transistors in differential pair should have</w:t>
      </w:r>
      <w:r w:rsidR="00C44C1E">
        <w:t xml:space="preserve"> </w:t>
      </w:r>
      <w:r w:rsidR="00796CB9">
        <w:t>high input impedance and high current gain.</w:t>
      </w:r>
      <w:r w:rsidR="00CB71EB">
        <w:t xml:space="preserve"> </w:t>
      </w:r>
      <w:r w:rsidR="00796CB9">
        <w:t xml:space="preserve">However, </w:t>
      </w:r>
      <w:ins w:id="22" w:author="Georgios KATSAROS" w:date="2016-09-24T11:30:00Z">
        <w:r w:rsidR="00CE6649">
          <w:t xml:space="preserve">the </w:t>
        </w:r>
      </w:ins>
      <w:r w:rsidR="00796CB9">
        <w:t>influenc</w:t>
      </w:r>
      <w:r w:rsidR="00DE4AAD">
        <w:t xml:space="preserve">e of </w:t>
      </w:r>
      <w:r w:rsidR="00562D28">
        <w:t xml:space="preserve">the </w:t>
      </w:r>
      <w:r w:rsidR="00DE4AAD">
        <w:t xml:space="preserve">HCBT </w:t>
      </w:r>
      <w:r w:rsidR="003C0B5A">
        <w:t xml:space="preserve">on the VCO characteristics </w:t>
      </w:r>
      <w:r w:rsidR="00DE4AAD">
        <w:t>is hig</w:t>
      </w:r>
      <w:r w:rsidR="008E7EAC">
        <w:t>h</w:t>
      </w:r>
      <w:r w:rsidR="00AE1089">
        <w:t>ly dependent on</w:t>
      </w:r>
      <w:r w:rsidR="00DE4AAD">
        <w:t xml:space="preserve"> </w:t>
      </w:r>
      <w:r w:rsidR="003C0B5A">
        <w:t xml:space="preserve">the </w:t>
      </w:r>
      <w:r w:rsidR="00DE4AAD">
        <w:t>resonant circuit quality factor.  For higher quality factors</w:t>
      </w:r>
      <w:r w:rsidR="008E79F8">
        <w:t>,</w:t>
      </w:r>
      <w:r w:rsidR="00DE4AAD">
        <w:t xml:space="preserve"> which is the case for </w:t>
      </w:r>
      <w:ins w:id="23" w:author="Georgios KATSAROS" w:date="2016-09-24T11:31:00Z">
        <w:r w:rsidR="00CE6649">
          <w:t xml:space="preserve">an </w:t>
        </w:r>
      </w:ins>
      <w:r w:rsidR="00DE4AAD">
        <w:t>exterior coil design</w:t>
      </w:r>
      <w:r w:rsidR="008E7EAC">
        <w:t>,</w:t>
      </w:r>
      <w:r w:rsidR="007E2E9B">
        <w:t xml:space="preserve"> </w:t>
      </w:r>
      <w:ins w:id="24" w:author="Georgios KATSAROS" w:date="2016-09-24T11:32:00Z">
        <w:r w:rsidR="00CE6649">
          <w:t xml:space="preserve">the </w:t>
        </w:r>
      </w:ins>
      <w:r w:rsidR="007E2E9B">
        <w:t>HCBT influence is more pronounced</w:t>
      </w:r>
      <w:r w:rsidR="00DE4AAD">
        <w:t xml:space="preserve">. For </w:t>
      </w:r>
      <w:ins w:id="25" w:author="Georgios KATSAROS" w:date="2016-09-24T11:32:00Z">
        <w:r w:rsidR="00CE6649">
          <w:t xml:space="preserve">an </w:t>
        </w:r>
      </w:ins>
      <w:r w:rsidR="00DE4AAD">
        <w:t>interior coil design</w:t>
      </w:r>
      <w:r w:rsidR="008E7EAC">
        <w:t>,</w:t>
      </w:r>
      <w:r w:rsidR="00DE4AAD">
        <w:t xml:space="preserve"> </w:t>
      </w:r>
      <w:ins w:id="26" w:author="Georgios KATSAROS" w:date="2016-09-24T11:32:00Z">
        <w:r w:rsidR="00CE6649">
          <w:t xml:space="preserve">the </w:t>
        </w:r>
      </w:ins>
      <w:r w:rsidR="00DE4AAD">
        <w:t xml:space="preserve">quality factor of </w:t>
      </w:r>
      <w:r w:rsidR="007D3F0B">
        <w:t xml:space="preserve">the </w:t>
      </w:r>
      <w:r w:rsidR="00DE4AAD">
        <w:t>resonant circuit is low</w:t>
      </w:r>
      <w:r>
        <w:t xml:space="preserve"> and has</w:t>
      </w:r>
      <w:r w:rsidR="00DE4AAD">
        <w:t xml:space="preserve"> dominant influence on</w:t>
      </w:r>
      <w:r w:rsidR="007D3F0B">
        <w:t xml:space="preserve"> the</w:t>
      </w:r>
      <w:r w:rsidR="00DE4AAD">
        <w:t xml:space="preserve"> VCO characteristic</w:t>
      </w:r>
      <w:r>
        <w:t>s</w:t>
      </w:r>
      <w:r w:rsidR="00DE4AAD">
        <w:t>.</w:t>
      </w:r>
      <w:r w:rsidR="008E79F8">
        <w:t xml:space="preserve"> </w:t>
      </w:r>
    </w:p>
    <w:p w:rsidR="00433DA3" w:rsidRDefault="00433DA3" w:rsidP="00796CB9">
      <w:pPr>
        <w:pStyle w:val="ListParagraph"/>
        <w:ind w:left="0" w:firstLine="0"/>
      </w:pPr>
    </w:p>
    <w:p w:rsidR="00C871F8" w:rsidRPr="00951EE0" w:rsidRDefault="00C871F8" w:rsidP="008E79F8">
      <w:pPr>
        <w:pStyle w:val="ListParagraph"/>
        <w:ind w:left="0" w:firstLine="709"/>
      </w:pPr>
    </w:p>
    <w:p w:rsidR="00CB71EB" w:rsidRDefault="00CB71EB" w:rsidP="00433DA3">
      <w:pPr>
        <w:ind w:firstLine="710"/>
      </w:pPr>
      <w:r>
        <w:t xml:space="preserve">Two separated analysis are conducted for </w:t>
      </w:r>
      <w:r w:rsidR="00403358">
        <w:t>the</w:t>
      </w:r>
      <w:r w:rsidR="00822265">
        <w:t xml:space="preserve"> </w:t>
      </w:r>
      <w:r w:rsidR="002D394E" w:rsidRPr="002D394E">
        <w:rPr>
          <w:b/>
        </w:rPr>
        <w:t>frequency</w:t>
      </w:r>
      <w:r w:rsidR="002D394E" w:rsidRPr="00CB71EB">
        <w:rPr>
          <w:b/>
        </w:rPr>
        <w:t xml:space="preserve"> </w:t>
      </w:r>
      <w:r w:rsidRPr="00CB71EB">
        <w:rPr>
          <w:b/>
        </w:rPr>
        <w:t>mixer</w:t>
      </w:r>
      <w:r>
        <w:t xml:space="preserve"> – a simulation part using the software tool "ADS" and </w:t>
      </w:r>
      <w:r w:rsidR="00822265">
        <w:t xml:space="preserve">an </w:t>
      </w:r>
      <w:r>
        <w:t>on-chip laboratory measurement using laboratory equipment and</w:t>
      </w:r>
      <w:r w:rsidR="00FA04D9">
        <w:t xml:space="preserve"> the</w:t>
      </w:r>
      <w:r>
        <w:t xml:space="preserve"> software tool "</w:t>
      </w:r>
      <w:proofErr w:type="spellStart"/>
      <w:r>
        <w:t>Labview</w:t>
      </w:r>
      <w:proofErr w:type="spellEnd"/>
      <w:r>
        <w:t xml:space="preserve">". </w:t>
      </w:r>
    </w:p>
    <w:p w:rsidR="00CB71EB" w:rsidRDefault="00CB71EB" w:rsidP="00CB71EB">
      <w:r>
        <w:t xml:space="preserve">In the simulation section </w:t>
      </w:r>
      <w:ins w:id="27" w:author="Georgios KATSAROS" w:date="2016-09-24T11:32:00Z">
        <w:r w:rsidR="00CE6649">
          <w:t xml:space="preserve">the </w:t>
        </w:r>
      </w:ins>
      <w:r>
        <w:t xml:space="preserve">influence of </w:t>
      </w:r>
      <w:r w:rsidR="00296465">
        <w:t xml:space="preserve">the </w:t>
      </w:r>
      <w:r>
        <w:t>HCBT parameters</w:t>
      </w:r>
      <w:r w:rsidR="00822265">
        <w:t>,</w:t>
      </w:r>
      <w:r>
        <w:t xml:space="preserve"> R</w:t>
      </w:r>
      <w:r w:rsidRPr="0037631B">
        <w:rPr>
          <w:vertAlign w:val="subscript"/>
        </w:rPr>
        <w:t>e</w:t>
      </w:r>
      <w:r>
        <w:t xml:space="preserve"> (emitter series resistance) and </w:t>
      </w:r>
      <w:proofErr w:type="spellStart"/>
      <w:r>
        <w:t>N</w:t>
      </w:r>
      <w:r w:rsidRPr="0037631B">
        <w:rPr>
          <w:vertAlign w:val="subscript"/>
        </w:rPr>
        <w:t>k</w:t>
      </w:r>
      <w:proofErr w:type="spellEnd"/>
      <w:r>
        <w:rPr>
          <w:vertAlign w:val="subscript"/>
        </w:rPr>
        <w:t xml:space="preserve">   </w:t>
      </w:r>
      <w:r>
        <w:t xml:space="preserve"> (high current roll of coefficient)</w:t>
      </w:r>
      <w:r w:rsidR="00822265">
        <w:t>,</w:t>
      </w:r>
      <w:r>
        <w:t xml:space="preserve"> on</w:t>
      </w:r>
      <w:r w:rsidR="00822265">
        <w:t xml:space="preserve"> the mixer characteristics, </w:t>
      </w:r>
      <w:r>
        <w:t>linearity (IIP3</w:t>
      </w:r>
      <w:r w:rsidR="009D3F5C">
        <w:t xml:space="preserve">, </w:t>
      </w:r>
      <w:ins w:id="28" w:author="Georgios KATSAROS" w:date="2016-09-24T11:32:00Z">
        <w:r w:rsidR="00CE6649">
          <w:t xml:space="preserve">a </w:t>
        </w:r>
      </w:ins>
      <w:r w:rsidR="009D3F5C">
        <w:t>high value is wanted</w:t>
      </w:r>
      <w:r>
        <w:t>) and conversion gain (CG</w:t>
      </w:r>
      <w:r w:rsidR="009D3F5C">
        <w:t xml:space="preserve">, </w:t>
      </w:r>
      <w:ins w:id="29" w:author="Georgios KATSAROS" w:date="2016-09-24T11:32:00Z">
        <w:r w:rsidR="00CE6649">
          <w:t xml:space="preserve">a </w:t>
        </w:r>
      </w:ins>
      <w:r w:rsidR="009D3F5C">
        <w:t>high value is wanted</w:t>
      </w:r>
      <w:r>
        <w:t>)</w:t>
      </w:r>
      <w:r w:rsidR="00822265">
        <w:t>,</w:t>
      </w:r>
      <w:r>
        <w:t xml:space="preserve"> are examined and explained. In the on–chip measurements</w:t>
      </w:r>
      <w:r w:rsidR="00D91FFB">
        <w:t>,</w:t>
      </w:r>
      <w:r>
        <w:t xml:space="preserve"> </w:t>
      </w:r>
      <w:ins w:id="30" w:author="Georgios KATSAROS" w:date="2016-09-24T11:32:00Z">
        <w:r w:rsidR="00CE6649">
          <w:t xml:space="preserve">the </w:t>
        </w:r>
      </w:ins>
      <w:r>
        <w:t>in</w:t>
      </w:r>
      <w:r w:rsidR="00822265">
        <w:t>fluence of</w:t>
      </w:r>
      <w:r w:rsidR="00F971EF">
        <w:t xml:space="preserve"> </w:t>
      </w:r>
      <w:r w:rsidR="00A068AE">
        <w:t xml:space="preserve">the </w:t>
      </w:r>
      <w:r w:rsidR="00F971EF">
        <w:t>HCBT</w:t>
      </w:r>
      <w:r>
        <w:t xml:space="preserve"> </w:t>
      </w:r>
      <w:r w:rsidR="00822265">
        <w:t xml:space="preserve">DC point </w:t>
      </w:r>
      <w:r>
        <w:t xml:space="preserve">on IIP3 and CG of </w:t>
      </w:r>
      <w:r w:rsidR="00D91FFB">
        <w:t xml:space="preserve">the </w:t>
      </w:r>
      <w:r>
        <w:t>mixer are examined and explained.</w:t>
      </w:r>
    </w:p>
    <w:p w:rsidR="009D3F5C" w:rsidRDefault="00CE6649" w:rsidP="00CB71EB">
      <w:ins w:id="31" w:author="Georgios KATSAROS" w:date="2016-09-24T11:33:00Z">
        <w:r>
          <w:t xml:space="preserve">The </w:t>
        </w:r>
      </w:ins>
      <w:r w:rsidR="009D3F5C">
        <w:t>Gilbert cell (mixer) can be divided into</w:t>
      </w:r>
      <w:r w:rsidR="00822265">
        <w:t xml:space="preserve"> the</w:t>
      </w:r>
      <w:r w:rsidR="009D3F5C">
        <w:t xml:space="preserve"> two</w:t>
      </w:r>
      <w:r w:rsidR="00822265">
        <w:t xml:space="preserve"> </w:t>
      </w:r>
      <w:r w:rsidR="009D3F5C">
        <w:t xml:space="preserve">major parts: </w:t>
      </w:r>
      <w:r w:rsidR="00822265" w:rsidRPr="00822265">
        <w:rPr>
          <w:i/>
        </w:rPr>
        <w:t>the</w:t>
      </w:r>
      <w:r w:rsidR="00822265">
        <w:t xml:space="preserve"> </w:t>
      </w:r>
      <w:r w:rsidR="009D3F5C" w:rsidRPr="009D3F5C">
        <w:rPr>
          <w:i/>
        </w:rPr>
        <w:t>input differential pair</w:t>
      </w:r>
      <w:r w:rsidR="009D3F5C">
        <w:t xml:space="preserve"> and </w:t>
      </w:r>
      <w:r w:rsidR="00822265" w:rsidRPr="00822265">
        <w:rPr>
          <w:i/>
        </w:rPr>
        <w:t>the</w:t>
      </w:r>
      <w:r w:rsidR="00822265">
        <w:t xml:space="preserve"> </w:t>
      </w:r>
      <w:r w:rsidR="009D3F5C" w:rsidRPr="009D3F5C">
        <w:rPr>
          <w:i/>
        </w:rPr>
        <w:t>quad</w:t>
      </w:r>
      <w:r w:rsidR="009D3F5C">
        <w:t>.</w:t>
      </w:r>
    </w:p>
    <w:p w:rsidR="009D3F5C" w:rsidRPr="009D3F5C" w:rsidRDefault="009D3F5C" w:rsidP="00CB71EB">
      <w:r>
        <w:t xml:space="preserve">Simulation results showed that </w:t>
      </w:r>
      <w:r w:rsidR="00A40689">
        <w:t xml:space="preserve">the </w:t>
      </w:r>
      <w:r>
        <w:t xml:space="preserve">HCBTs in </w:t>
      </w:r>
      <w:r w:rsidR="00822265">
        <w:t xml:space="preserve">the </w:t>
      </w:r>
      <w:r>
        <w:t xml:space="preserve">quad have major influence on </w:t>
      </w:r>
      <w:r w:rsidR="00822265">
        <w:t xml:space="preserve">the </w:t>
      </w:r>
      <w:r>
        <w:t>mixer IIP3 and CG.</w:t>
      </w:r>
    </w:p>
    <w:p w:rsidR="00DF76F8" w:rsidRDefault="00CE6649" w:rsidP="00F971EF">
      <w:pPr>
        <w:pStyle w:val="ListParagraph"/>
        <w:ind w:left="0" w:firstLine="0"/>
      </w:pPr>
      <w:ins w:id="32" w:author="Georgios KATSAROS" w:date="2016-09-24T11:33:00Z">
        <w:r>
          <w:t xml:space="preserve">An </w:t>
        </w:r>
      </w:ins>
      <w:del w:id="33" w:author="Georgios KATSAROS" w:date="2016-09-24T11:33:00Z">
        <w:r w:rsidR="00C75FE1" w:rsidDel="00CE6649">
          <w:delText>I</w:delText>
        </w:r>
      </w:del>
      <w:ins w:id="34" w:author="Georgios KATSAROS" w:date="2016-09-24T11:33:00Z">
        <w:r>
          <w:t>i</w:t>
        </w:r>
      </w:ins>
      <w:r w:rsidR="00C75FE1">
        <w:t>ncrease in</w:t>
      </w:r>
      <w:r w:rsidR="009D3F5C">
        <w:t xml:space="preserve"> R</w:t>
      </w:r>
      <w:r w:rsidR="009D3F5C">
        <w:rPr>
          <w:vertAlign w:val="subscript"/>
        </w:rPr>
        <w:t>e</w:t>
      </w:r>
      <w:r w:rsidR="009D3F5C">
        <w:t xml:space="preserve"> and </w:t>
      </w:r>
      <w:proofErr w:type="spellStart"/>
      <w:r w:rsidR="009D3F5C">
        <w:t>N</w:t>
      </w:r>
      <w:r w:rsidR="009D3F5C">
        <w:rPr>
          <w:vertAlign w:val="subscript"/>
        </w:rPr>
        <w:t>k</w:t>
      </w:r>
      <w:proofErr w:type="spellEnd"/>
      <w:r w:rsidR="009D3F5C">
        <w:t xml:space="preserve"> results in monotonous lowering of CG and change of </w:t>
      </w:r>
      <w:r w:rsidR="00822265">
        <w:t>IIP3 that has few distinguishable</w:t>
      </w:r>
      <w:r w:rsidR="009D3F5C">
        <w:t xml:space="preserve"> parts. Firstly it is constant, then </w:t>
      </w:r>
      <w:r w:rsidR="00C75FE1">
        <w:t xml:space="preserve">slightly falling, after that </w:t>
      </w:r>
      <w:ins w:id="35" w:author="Georgios KATSAROS" w:date="2016-09-24T11:33:00Z">
        <w:r>
          <w:t xml:space="preserve">it </w:t>
        </w:r>
      </w:ins>
      <w:r w:rsidR="00C75FE1">
        <w:t xml:space="preserve">grows and reaches maximum </w:t>
      </w:r>
      <w:r w:rsidR="008E7EAC">
        <w:t>after which falling asy</w:t>
      </w:r>
      <w:r w:rsidR="00C75FE1">
        <w:t xml:space="preserve">mptotically to </w:t>
      </w:r>
      <w:r w:rsidR="001F0D61">
        <w:t xml:space="preserve">the </w:t>
      </w:r>
      <w:r w:rsidR="00C75FE1">
        <w:t xml:space="preserve">final value. </w:t>
      </w:r>
      <w:ins w:id="36" w:author="Georgios KATSAROS" w:date="2016-09-24T11:34:00Z">
        <w:r>
          <w:t xml:space="preserve">The </w:t>
        </w:r>
      </w:ins>
      <w:del w:id="37" w:author="Georgios KATSAROS" w:date="2016-09-24T11:34:00Z">
        <w:r w:rsidR="00C75FE1" w:rsidDel="00CE6649">
          <w:delText>P</w:delText>
        </w:r>
      </w:del>
      <w:ins w:id="38" w:author="Georgios KATSAROS" w:date="2016-09-24T11:34:00Z">
        <w:r>
          <w:t>p</w:t>
        </w:r>
      </w:ins>
      <w:r w:rsidR="00C75FE1">
        <w:t>hysical backgro</w:t>
      </w:r>
      <w:r w:rsidR="00B617BD">
        <w:t>und</w:t>
      </w:r>
      <w:r w:rsidR="00C75FE1">
        <w:t xml:space="preserve"> of that behavio</w:t>
      </w:r>
      <w:r w:rsidR="00B617BD">
        <w:t>u</w:t>
      </w:r>
      <w:r w:rsidR="00C75FE1">
        <w:t>r is explained</w:t>
      </w:r>
      <w:r w:rsidR="00DF76F8">
        <w:t xml:space="preserve"> in this thesis.</w:t>
      </w:r>
    </w:p>
    <w:p w:rsidR="004F5DC9" w:rsidRDefault="00CE6649" w:rsidP="00F971EF">
      <w:pPr>
        <w:pStyle w:val="ListParagraph"/>
        <w:ind w:left="0" w:firstLine="0"/>
      </w:pPr>
      <w:ins w:id="39" w:author="Georgios KATSAROS" w:date="2016-09-24T11:34:00Z">
        <w:r>
          <w:t xml:space="preserve">The </w:t>
        </w:r>
      </w:ins>
      <w:del w:id="40" w:author="Georgios KATSAROS" w:date="2016-09-24T11:34:00Z">
        <w:r w:rsidR="00B617BD" w:rsidDel="00CE6649">
          <w:delText>M</w:delText>
        </w:r>
      </w:del>
      <w:ins w:id="41" w:author="Georgios KATSAROS" w:date="2016-09-24T11:34:00Z">
        <w:r>
          <w:t>m</w:t>
        </w:r>
      </w:ins>
      <w:r w:rsidR="00B617BD">
        <w:t>easurement of</w:t>
      </w:r>
      <w:r w:rsidR="004F5DC9">
        <w:t xml:space="preserve"> </w:t>
      </w:r>
      <w:r w:rsidR="00822265">
        <w:t xml:space="preserve">the </w:t>
      </w:r>
      <w:r w:rsidR="00B617BD">
        <w:t xml:space="preserve">influence of </w:t>
      </w:r>
      <w:r w:rsidR="00F16B7E">
        <w:t xml:space="preserve">the </w:t>
      </w:r>
      <w:r w:rsidR="00822265">
        <w:t xml:space="preserve">HCBT DC point </w:t>
      </w:r>
      <w:r w:rsidR="00B617BD">
        <w:t xml:space="preserve">on </w:t>
      </w:r>
      <w:r w:rsidR="004F5DC9">
        <w:t>IIP3 and CG</w:t>
      </w:r>
      <w:r w:rsidR="00B617BD">
        <w:t xml:space="preserve"> </w:t>
      </w:r>
      <w:r w:rsidR="00822265">
        <w:t xml:space="preserve">of the mixer </w:t>
      </w:r>
      <w:r w:rsidR="00B617BD">
        <w:t xml:space="preserve">showed that </w:t>
      </w:r>
      <w:r w:rsidR="00CC49FA">
        <w:t xml:space="preserve">the </w:t>
      </w:r>
      <w:r w:rsidR="00B617BD">
        <w:t xml:space="preserve">supply voltage and </w:t>
      </w:r>
      <w:r w:rsidR="00CC49FA">
        <w:t xml:space="preserve">the </w:t>
      </w:r>
      <w:r w:rsidR="00B617BD">
        <w:t>current influence</w:t>
      </w:r>
      <w:del w:id="42" w:author="Georgios KATSAROS" w:date="2016-09-24T11:34:00Z">
        <w:r w:rsidR="00B617BD" w:rsidDel="00CE6649">
          <w:delText>s</w:delText>
        </w:r>
      </w:del>
      <w:bookmarkStart w:id="43" w:name="_GoBack"/>
      <w:bookmarkEnd w:id="43"/>
      <w:r w:rsidR="00B617BD">
        <w:t xml:space="preserve"> on IIP3 and CG. That influence is strongest on </w:t>
      </w:r>
      <w:r w:rsidR="00CC49FA">
        <w:t xml:space="preserve">the </w:t>
      </w:r>
      <w:r w:rsidR="00B617BD">
        <w:t>marg</w:t>
      </w:r>
      <w:r w:rsidR="008E7EAC">
        <w:t xml:space="preserve">in between normal active </w:t>
      </w:r>
      <w:r w:rsidR="00866160">
        <w:t xml:space="preserve">and saturation region of </w:t>
      </w:r>
      <w:r w:rsidR="007556D7">
        <w:t xml:space="preserve">the </w:t>
      </w:r>
      <w:r w:rsidR="00866160">
        <w:t>HCBT</w:t>
      </w:r>
      <w:r w:rsidR="00B617BD">
        <w:t>.</w:t>
      </w:r>
      <w:r w:rsidR="004F5DC9">
        <w:t xml:space="preserve"> </w:t>
      </w:r>
    </w:p>
    <w:p w:rsidR="00F971EF" w:rsidRDefault="00F971EF" w:rsidP="00CB71EB"/>
    <w:p w:rsidR="008E79F8" w:rsidRDefault="008E79F8" w:rsidP="00CB71EB">
      <w:pPr>
        <w:ind w:left="0" w:firstLine="0"/>
      </w:pPr>
    </w:p>
    <w:p w:rsidR="008E79F8" w:rsidRDefault="008E79F8" w:rsidP="008E79F8">
      <w:pPr>
        <w:ind w:firstLine="699"/>
      </w:pPr>
    </w:p>
    <w:p w:rsidR="00D90C15" w:rsidRDefault="00D90C15"/>
    <w:sectPr w:rsidR="00D90C15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F18" w:rsidRDefault="00D02F18" w:rsidP="00433DA3">
      <w:pPr>
        <w:spacing w:after="0" w:line="240" w:lineRule="auto"/>
      </w:pPr>
      <w:r>
        <w:separator/>
      </w:r>
    </w:p>
  </w:endnote>
  <w:endnote w:type="continuationSeparator" w:id="0">
    <w:p w:rsidR="00D02F18" w:rsidRDefault="00D02F18" w:rsidP="00433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18811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3DA3" w:rsidRDefault="00433D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66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33DA3" w:rsidRDefault="00433D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F18" w:rsidRDefault="00D02F18" w:rsidP="00433DA3">
      <w:pPr>
        <w:spacing w:after="0" w:line="240" w:lineRule="auto"/>
      </w:pPr>
      <w:r>
        <w:separator/>
      </w:r>
    </w:p>
  </w:footnote>
  <w:footnote w:type="continuationSeparator" w:id="0">
    <w:p w:rsidR="00D02F18" w:rsidRDefault="00D02F18" w:rsidP="00433DA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orgios KATSAROS">
    <w15:presenceInfo w15:providerId="AD" w15:userId="S-1-5-21-1803390964-2587139858-4034935123-20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9F8"/>
    <w:rsid w:val="00086A7E"/>
    <w:rsid w:val="001177F2"/>
    <w:rsid w:val="00174677"/>
    <w:rsid w:val="001C3425"/>
    <w:rsid w:val="001F0D61"/>
    <w:rsid w:val="00287698"/>
    <w:rsid w:val="00296465"/>
    <w:rsid w:val="002D394E"/>
    <w:rsid w:val="00326D19"/>
    <w:rsid w:val="003C0B5A"/>
    <w:rsid w:val="00403358"/>
    <w:rsid w:val="00433DA3"/>
    <w:rsid w:val="004E4394"/>
    <w:rsid w:val="004F5DC9"/>
    <w:rsid w:val="00513291"/>
    <w:rsid w:val="00562D28"/>
    <w:rsid w:val="00614143"/>
    <w:rsid w:val="006A4342"/>
    <w:rsid w:val="006C056B"/>
    <w:rsid w:val="007556D7"/>
    <w:rsid w:val="00777A42"/>
    <w:rsid w:val="00796CB9"/>
    <w:rsid w:val="007D3F0B"/>
    <w:rsid w:val="007E2E9B"/>
    <w:rsid w:val="00822265"/>
    <w:rsid w:val="0083573B"/>
    <w:rsid w:val="00866160"/>
    <w:rsid w:val="00893039"/>
    <w:rsid w:val="008E79F8"/>
    <w:rsid w:val="008E7EAC"/>
    <w:rsid w:val="00907A48"/>
    <w:rsid w:val="0094200E"/>
    <w:rsid w:val="00977A83"/>
    <w:rsid w:val="009D3F5C"/>
    <w:rsid w:val="00A068AE"/>
    <w:rsid w:val="00A40689"/>
    <w:rsid w:val="00AE1089"/>
    <w:rsid w:val="00B617BD"/>
    <w:rsid w:val="00C10FE1"/>
    <w:rsid w:val="00C44C1E"/>
    <w:rsid w:val="00C75FE1"/>
    <w:rsid w:val="00C871F8"/>
    <w:rsid w:val="00CB71EB"/>
    <w:rsid w:val="00CC49FA"/>
    <w:rsid w:val="00CE6649"/>
    <w:rsid w:val="00D02F18"/>
    <w:rsid w:val="00D90C15"/>
    <w:rsid w:val="00D91FFB"/>
    <w:rsid w:val="00DE4AAD"/>
    <w:rsid w:val="00DF76F8"/>
    <w:rsid w:val="00F16B7E"/>
    <w:rsid w:val="00F971EF"/>
    <w:rsid w:val="00FA04D9"/>
    <w:rsid w:val="00FD37FC"/>
    <w:rsid w:val="00FE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5D990-9097-4BEC-BFA2-6410BA74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9F8"/>
    <w:pPr>
      <w:spacing w:after="4" w:line="402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3DA3"/>
    <w:pPr>
      <w:keepNext/>
      <w:keepLines/>
      <w:spacing w:before="240" w:after="0" w:line="360" w:lineRule="auto"/>
      <w:ind w:left="0" w:firstLine="357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9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DA3"/>
    <w:rPr>
      <w:rFonts w:ascii="Times New Roman" w:eastAsia="Times New Roman" w:hAnsi="Times New Roman" w:cs="Times New Roman"/>
      <w:color w:val="000000"/>
      <w:sz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33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DA3"/>
    <w:rPr>
      <w:rFonts w:ascii="Times New Roman" w:eastAsia="Times New Roman" w:hAnsi="Times New Roman" w:cs="Times New Roman"/>
      <w:color w:val="000000"/>
      <w:sz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33DA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en-US"/>
    </w:rPr>
  </w:style>
  <w:style w:type="character" w:customStyle="1" w:styleId="hps">
    <w:name w:val="hps"/>
    <w:basedOn w:val="DefaultParagraphFont"/>
    <w:rsid w:val="00433DA3"/>
  </w:style>
  <w:style w:type="paragraph" w:styleId="Title">
    <w:name w:val="Title"/>
    <w:basedOn w:val="Normal"/>
    <w:next w:val="Normal"/>
    <w:link w:val="TitleChar"/>
    <w:uiPriority w:val="10"/>
    <w:qFormat/>
    <w:rsid w:val="00433DA3"/>
    <w:pPr>
      <w:spacing w:after="0" w:line="240" w:lineRule="auto"/>
      <w:ind w:left="0" w:firstLine="357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US"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433DA3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33DA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jowza_</dc:creator>
  <cp:keywords/>
  <dc:description/>
  <cp:lastModifiedBy>Georgios KATSAROS</cp:lastModifiedBy>
  <cp:revision>3</cp:revision>
  <dcterms:created xsi:type="dcterms:W3CDTF">2016-09-24T09:27:00Z</dcterms:created>
  <dcterms:modified xsi:type="dcterms:W3CDTF">2016-09-24T09:34:00Z</dcterms:modified>
</cp:coreProperties>
</file>