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37E" w:rsidRDefault="008D237E" w:rsidP="008D237E">
      <w:pPr>
        <w:pStyle w:val="Heading2"/>
      </w:pPr>
      <w:r>
        <w:t>Personal information</w:t>
      </w:r>
    </w:p>
    <w:p w:rsidR="008D237E" w:rsidRPr="008D237E" w:rsidRDefault="008D237E" w:rsidP="008D237E"/>
    <w:p w:rsidR="00CB5116" w:rsidRPr="00CB5116" w:rsidRDefault="00CB5116" w:rsidP="00CB5116">
      <w:r>
        <w:t>Josip Kukuc</w:t>
      </w:r>
      <w:r w:rsidR="00174752">
        <w:t>ka</w:t>
      </w:r>
    </w:p>
    <w:p w:rsidR="00CB5116" w:rsidRDefault="008C0A31" w:rsidP="00CB5116">
      <w:pPr>
        <w:rPr>
          <w:rFonts w:eastAsiaTheme="minorEastAsia" w:cs="Arial"/>
          <w:noProof/>
          <w:color w:val="333333"/>
          <w:sz w:val="16"/>
          <w:szCs w:val="16"/>
          <w:shd w:val="clear" w:color="auto" w:fill="E6E9EA"/>
        </w:rPr>
      </w:pPr>
      <w:r w:rsidRPr="00CB5116">
        <w:t>Ph</w:t>
      </w:r>
      <w:r>
        <w:t>D</w:t>
      </w:r>
      <w:r>
        <w:rPr>
          <w:color w:val="333333"/>
          <w:sz w:val="26"/>
        </w:rPr>
        <w:t xml:space="preserve"> </w:t>
      </w:r>
      <w:r w:rsidR="00174752" w:rsidRPr="00CB5116">
        <w:t>student, IST Austria</w:t>
      </w:r>
      <w:r w:rsidR="00174752">
        <w:rPr>
          <w:color w:val="333333"/>
          <w:sz w:val="26"/>
        </w:rPr>
        <w:t xml:space="preserve"> </w:t>
      </w:r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>Am Campus 1</w:t>
      </w:r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>A – 3400 Klosterneuburg</w:t>
      </w:r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Mail: </w:t>
      </w:r>
      <w:hyperlink r:id="rId7" w:history="1">
        <w:r w:rsidRPr="004F66E0">
          <w:rPr>
            <w:rStyle w:val="Hyperlink"/>
            <w:rFonts w:eastAsiaTheme="minorEastAsia"/>
            <w:noProof/>
          </w:rPr>
          <w:t>josip.kukucka@ist.ac.at</w:t>
        </w:r>
      </w:hyperlink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>Mob: +385994188554</w:t>
      </w:r>
    </w:p>
    <w:p w:rsidR="00C71F6A" w:rsidRDefault="00C71F6A">
      <w:pPr>
        <w:spacing w:after="0" w:line="344" w:lineRule="auto"/>
        <w:ind w:left="-5" w:right="5538"/>
      </w:pPr>
    </w:p>
    <w:p w:rsidR="00C71F6A" w:rsidRDefault="00174752">
      <w:pPr>
        <w:spacing w:after="30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6FB8F" id="Group 142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">
                <v:shape id="Shape 1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3kcQA&#10;AADbAAAADwAAAGRycy9kb3ducmV2LnhtbESPQWsCQQyF7wX/wxDBS9HZeijt6ihaUKTQQ60/IO7E&#10;3cWdzLITdfXXN4dCbwnv5b0v82UfGnOlLtWRHbxMMjDERfQ1lw4OP5vxG5gkyB6byOTgTgmWi8HT&#10;HHMfb/xN172URkM45eigEmlza1NRUcA0iS2xaqfYBRRdu9L6Dm8aHho7zbJXG7BmbaiwpY+KivP+&#10;Ehx8Pd6l7s/283l7z+LquG68+I1zo2G/moER6uXf/He984qv9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S95H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174752">
      <w:pPr>
        <w:pStyle w:val="Heading2"/>
        <w:spacing w:after="38"/>
        <w:ind w:left="-5"/>
      </w:pPr>
      <w:r>
        <w:t>Experience</w:t>
      </w:r>
    </w:p>
    <w:p w:rsidR="00C71F6A" w:rsidRPr="00033C05" w:rsidRDefault="00CB5116" w:rsidP="00033C05">
      <w:pPr>
        <w:ind w:left="0" w:firstLine="0"/>
        <w:rPr>
          <w:b/>
        </w:rPr>
      </w:pPr>
      <w:r w:rsidRPr="00033C05">
        <w:rPr>
          <w:b/>
        </w:rPr>
        <w:t xml:space="preserve">PHD Student at </w:t>
      </w:r>
      <w:r w:rsidR="00174752" w:rsidRPr="00033C05">
        <w:rPr>
          <w:b/>
        </w:rPr>
        <w:t>IST Austria</w:t>
      </w:r>
    </w:p>
    <w:p w:rsidR="00C71F6A" w:rsidRDefault="00174752">
      <w:pPr>
        <w:spacing w:after="308" w:line="260" w:lineRule="auto"/>
        <w:ind w:left="-5" w:right="82"/>
      </w:pPr>
      <w:r>
        <w:rPr>
          <w:color w:val="000000"/>
        </w:rPr>
        <w:t xml:space="preserve">February </w:t>
      </w:r>
      <w:proofErr w:type="gramStart"/>
      <w:r>
        <w:rPr>
          <w:color w:val="000000"/>
        </w:rPr>
        <w:t>2016  -</w:t>
      </w:r>
      <w:proofErr w:type="gramEnd"/>
      <w:r>
        <w:rPr>
          <w:color w:val="000000"/>
        </w:rPr>
        <w:t xml:space="preserve">  Present </w:t>
      </w:r>
      <w:r w:rsidRPr="00033C05">
        <w:t>(8 months)</w:t>
      </w:r>
    </w:p>
    <w:p w:rsidR="00C71F6A" w:rsidRPr="00033C05" w:rsidRDefault="00CB5116" w:rsidP="00033C05">
      <w:pPr>
        <w:ind w:left="0" w:firstLine="0"/>
        <w:rPr>
          <w:b/>
        </w:rPr>
      </w:pPr>
      <w:r w:rsidRPr="00033C05">
        <w:rPr>
          <w:b/>
        </w:rPr>
        <w:t>Visiting Fellow at</w:t>
      </w:r>
      <w:ins w:id="0" w:author="Georgios KATSAROS" w:date="2016-09-24T11:22:00Z">
        <w:r w:rsidR="00574FEA">
          <w:rPr>
            <w:b/>
          </w:rPr>
          <w:t xml:space="preserve"> </w:t>
        </w:r>
        <w:proofErr w:type="spellStart"/>
        <w:r w:rsidR="00574FEA">
          <w:rPr>
            <w:b/>
          </w:rPr>
          <w:t>the</w:t>
        </w:r>
      </w:ins>
      <w:del w:id="1" w:author="Georgios KATSAROS" w:date="2016-09-24T11:22:00Z">
        <w:r w:rsidRPr="00033C05" w:rsidDel="00574FEA">
          <w:rPr>
            <w:b/>
          </w:rPr>
          <w:delText xml:space="preserve">  </w:delText>
        </w:r>
      </w:del>
      <w:r w:rsidR="00174752" w:rsidRPr="00033C05">
        <w:rPr>
          <w:b/>
        </w:rPr>
        <w:t>Center</w:t>
      </w:r>
      <w:proofErr w:type="spellEnd"/>
      <w:r w:rsidR="00174752" w:rsidRPr="00033C05">
        <w:rPr>
          <w:b/>
        </w:rPr>
        <w:t xml:space="preserve"> for Quantum Devices, Niels Bohr Institute</w:t>
      </w:r>
    </w:p>
    <w:p w:rsidR="00C71F6A" w:rsidRDefault="00174752">
      <w:pPr>
        <w:spacing w:after="250" w:line="260" w:lineRule="auto"/>
        <w:ind w:left="-5" w:right="82"/>
        <w:rPr>
          <w:color w:val="999999"/>
        </w:rPr>
      </w:pPr>
      <w:r>
        <w:rPr>
          <w:color w:val="000000"/>
        </w:rPr>
        <w:t xml:space="preserve">November </w:t>
      </w:r>
      <w:proofErr w:type="gramStart"/>
      <w:r>
        <w:rPr>
          <w:color w:val="000000"/>
        </w:rPr>
        <w:t>2015  -</w:t>
      </w:r>
      <w:proofErr w:type="gramEnd"/>
      <w:r>
        <w:rPr>
          <w:color w:val="000000"/>
        </w:rPr>
        <w:t xml:space="preserve">  January 2016  </w:t>
      </w:r>
      <w:r w:rsidRPr="00033C05">
        <w:t>(3 months)</w:t>
      </w:r>
    </w:p>
    <w:p w:rsidR="00CB5116" w:rsidRDefault="00CB5116" w:rsidP="00CB5116">
      <w:pPr>
        <w:spacing w:after="31" w:line="254" w:lineRule="auto"/>
        <w:ind w:left="-5"/>
      </w:pPr>
      <w:r w:rsidRPr="00033C05">
        <w:rPr>
          <w:b/>
        </w:rPr>
        <w:t xml:space="preserve">Research assistant at </w:t>
      </w:r>
      <w:r w:rsidR="008C0A31">
        <w:rPr>
          <w:b/>
        </w:rPr>
        <w:t xml:space="preserve">the </w:t>
      </w:r>
      <w:r w:rsidRPr="00033C05">
        <w:rPr>
          <w:b/>
        </w:rPr>
        <w:t>Institute of Semiconductor and Solid State Physics,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  <w:shd w:val="clear" w:color="auto" w:fill="FFFFFF"/>
        </w:rPr>
        <w:t> </w:t>
      </w:r>
      <w:r>
        <w:rPr>
          <w:b/>
          <w:color w:val="000000"/>
        </w:rPr>
        <w:t>JKU Linz</w:t>
      </w:r>
    </w:p>
    <w:p w:rsidR="00C71F6A" w:rsidRDefault="00CB5116" w:rsidP="008D237E">
      <w:pPr>
        <w:spacing w:after="308" w:line="260" w:lineRule="auto"/>
        <w:ind w:left="-5" w:right="82"/>
      </w:pPr>
      <w:r>
        <w:rPr>
          <w:color w:val="000000"/>
        </w:rPr>
        <w:t xml:space="preserve">April </w:t>
      </w:r>
      <w:proofErr w:type="gramStart"/>
      <w:r>
        <w:rPr>
          <w:color w:val="000000"/>
        </w:rPr>
        <w:t>2015</w:t>
      </w:r>
      <w:r w:rsidR="008D237E">
        <w:rPr>
          <w:color w:val="000000"/>
        </w:rPr>
        <w:t xml:space="preserve">  -</w:t>
      </w:r>
      <w:proofErr w:type="gramEnd"/>
      <w:r w:rsidR="008D237E">
        <w:rPr>
          <w:color w:val="000000"/>
        </w:rPr>
        <w:t xml:space="preserve">  October 2015 </w:t>
      </w:r>
      <w:r>
        <w:rPr>
          <w:color w:val="000000"/>
        </w:rPr>
        <w:t xml:space="preserve"> </w:t>
      </w:r>
      <w:r w:rsidR="008D237E" w:rsidRPr="00033C05">
        <w:t>(7</w:t>
      </w:r>
      <w:r w:rsidRPr="00033C05">
        <w:t xml:space="preserve"> months)</w:t>
      </w:r>
    </w:p>
    <w:p w:rsidR="00C71F6A" w:rsidRDefault="00174752">
      <w:pPr>
        <w:spacing w:after="14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30" name="Group 1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3307D" id="Group 143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">
                <v:shape id="Shape 25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metMMA&#10;AADbAAAADwAAAGRycy9kb3ducmV2LnhtbESPUWvCQBCE34X+h2MLvoheKlQ0eootKKXgg9EfsObW&#10;JJjbC7mtxv76XkHwcZiZb5jFqnO1ulIbKs8G3kYJKOLc24oLA8fDZjgFFQTZYu2ZDNwpwGr50ltg&#10;av2N93TNpFARwiFFA6VIk2od8pIchpFviKN39q1DibIttG3xFuGu1uMkmWiHFceFEhv6LCm/ZD/O&#10;wO53JlV30d+D7T3x69NHbcVujOm/dus5KKFOnuFH+8saGL/D/5f4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metMMAAADb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174752">
      <w:pPr>
        <w:pStyle w:val="Heading2"/>
        <w:ind w:left="-5"/>
      </w:pPr>
      <w:r>
        <w:t>Education</w:t>
      </w:r>
    </w:p>
    <w:p w:rsidR="008D237E" w:rsidRPr="008D237E" w:rsidRDefault="008D237E" w:rsidP="008D237E">
      <w:pPr>
        <w:pStyle w:val="Heading3"/>
      </w:pPr>
      <w:r>
        <w:t>Master's degree</w:t>
      </w:r>
    </w:p>
    <w:p w:rsidR="00C71F6A" w:rsidRDefault="00174752">
      <w:pPr>
        <w:pStyle w:val="Heading3"/>
        <w:ind w:left="-5"/>
      </w:pPr>
      <w:r>
        <w:t>University of Zagreb/</w:t>
      </w:r>
      <w:proofErr w:type="spellStart"/>
      <w:r>
        <w:t>Sveuciliste</w:t>
      </w:r>
      <w:proofErr w:type="spellEnd"/>
      <w:r>
        <w:t xml:space="preserve"> u </w:t>
      </w:r>
      <w:proofErr w:type="spellStart"/>
      <w:r>
        <w:t>Zagrebu</w:t>
      </w:r>
      <w:proofErr w:type="spellEnd"/>
    </w:p>
    <w:p w:rsidR="00C71F6A" w:rsidRDefault="00174752">
      <w:pPr>
        <w:spacing w:after="3" w:line="260" w:lineRule="auto"/>
        <w:ind w:left="-5" w:right="82"/>
      </w:pPr>
      <w:r>
        <w:rPr>
          <w:color w:val="000000"/>
        </w:rPr>
        <w:t>Electronic &amp; Computer Engineering, 2012 - 2014</w:t>
      </w:r>
    </w:p>
    <w:p w:rsidR="008D237E" w:rsidRDefault="008D237E">
      <w:pPr>
        <w:pStyle w:val="Heading3"/>
        <w:ind w:left="-5"/>
      </w:pPr>
    </w:p>
    <w:p w:rsidR="008D237E" w:rsidRPr="008D237E" w:rsidRDefault="008D237E" w:rsidP="008D237E">
      <w:pPr>
        <w:pStyle w:val="Heading3"/>
      </w:pPr>
      <w:r w:rsidRPr="008D237E">
        <w:t>Bachelor's degree</w:t>
      </w:r>
    </w:p>
    <w:p w:rsidR="00C71F6A" w:rsidRDefault="00174752">
      <w:pPr>
        <w:pStyle w:val="Heading3"/>
        <w:ind w:left="-5"/>
      </w:pPr>
      <w:r>
        <w:t>University of Zagreb/</w:t>
      </w:r>
      <w:proofErr w:type="spellStart"/>
      <w:r>
        <w:t>Sveuciliste</w:t>
      </w:r>
      <w:proofErr w:type="spellEnd"/>
      <w:r>
        <w:t xml:space="preserve"> u </w:t>
      </w:r>
      <w:proofErr w:type="spellStart"/>
      <w:r>
        <w:t>Zagrebu</w:t>
      </w:r>
      <w:proofErr w:type="spellEnd"/>
    </w:p>
    <w:p w:rsidR="00C71F6A" w:rsidRDefault="00174752">
      <w:pPr>
        <w:spacing w:after="3" w:line="260" w:lineRule="auto"/>
        <w:ind w:left="-5" w:right="82"/>
      </w:pPr>
      <w:r>
        <w:rPr>
          <w:color w:val="000000"/>
        </w:rPr>
        <w:t>Electronic &amp; Computer Engineering, 2009 - 2012</w:t>
      </w:r>
    </w:p>
    <w:p w:rsidR="00C71F6A" w:rsidRDefault="00174752">
      <w:pPr>
        <w:spacing w:after="14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31" name="Group 1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AA8814" id="Group 143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">
                <v:shape id="Shape 3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KWHsQA&#10;AADbAAAADwAAAGRycy9kb3ducmV2LnhtbESPUWvCQBCE3wv9D8cWfCl6qYLU6EVsQZFCH0z9AWtu&#10;TUJyeyG31eiv7xUKfRxm5htmtR5cqy7Uh9qzgZdJAoq48Lbm0sDxazt+BRUE2WLrmQzcKMA6e3xY&#10;YWr9lQ90yaVUEcIhRQOVSJdqHYqKHIaJ74ijd/a9Q4myL7Xt8RrhrtXTJJlrhzXHhQo7eq+oaPJv&#10;Z+DzvpB6aPTH8+6W+M3prbVit8aMnobNEpTQIP/hv/beGpjN4fdL/AE6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Clh7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174752">
      <w:pPr>
        <w:pStyle w:val="Heading2"/>
        <w:ind w:left="-5"/>
      </w:pPr>
      <w:r>
        <w:t>Languages</w:t>
      </w:r>
    </w:p>
    <w:tbl>
      <w:tblPr>
        <w:tblStyle w:val="TableGrid"/>
        <w:tblW w:w="8759" w:type="dxa"/>
        <w:tblInd w:w="0" w:type="dxa"/>
        <w:tblLook w:val="04A0" w:firstRow="1" w:lastRow="0" w:firstColumn="1" w:lastColumn="0" w:noHBand="0" w:noVBand="1"/>
      </w:tblPr>
      <w:tblGrid>
        <w:gridCol w:w="5400"/>
        <w:gridCol w:w="3359"/>
      </w:tblGrid>
      <w:tr w:rsidR="00C71F6A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>Croatian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</w:pPr>
            <w:r>
              <w:t>(Native or bilingual proficiency)</w:t>
            </w:r>
          </w:p>
        </w:tc>
      </w:tr>
      <w:tr w:rsidR="00C71F6A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>English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  <w:jc w:val="both"/>
            </w:pPr>
            <w:r>
              <w:t>(Professional working proficiency)</w:t>
            </w:r>
          </w:p>
        </w:tc>
      </w:tr>
    </w:tbl>
    <w:p w:rsidR="00C71F6A" w:rsidRDefault="00174752">
      <w:pPr>
        <w:spacing w:after="14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33" name="Group 1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3C70CB" id="Group 1433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A8ZVRNeAgAA0wUAAA4AAAAAAAAAAAAAAAAALgIAAGRycy9lMm9Eb2MueG1s&#10;UEsBAi0AFAAGAAgAAAAhAAe/UsXaAAAABAEAAA8AAAAAAAAAAAAAAAAAuAQAAGRycy9kb3ducmV2&#10;LnhtbFBLBQYAAAAABAAEAPMAAAC/BQAAAAA=&#10;">
                <v:shape id="Shape 42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jYMMA&#10;AADbAAAADwAAAGRycy9kb3ducmV2LnhtbESPUWvCQBCE34X+h2MLvoheKkU0eootKKXgg9EfsObW&#10;JJjbC7mtxv76XkHwcZiZb5jFqnO1ulIbKs8G3kYJKOLc24oLA8fDZjgFFQTZYu2ZDNwpwGr50ltg&#10;av2N93TNpFARwiFFA6VIk2od8pIchpFviKN39q1DibIttG3xFuGu1uMkmWiHFceFEhv6LCm/ZD/O&#10;wO53JlV30d+D7T3x69NHbcVujOm/dus5KKFOnuFH+8saeB/D/5f4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/jYMMAAADb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C71F6A">
      <w:pPr>
        <w:spacing w:after="0" w:line="259" w:lineRule="auto"/>
        <w:ind w:left="216" w:firstLine="0"/>
      </w:pPr>
    </w:p>
    <w:p w:rsidR="00355D0F" w:rsidRDefault="00355D0F" w:rsidP="00355D0F">
      <w:pPr>
        <w:pStyle w:val="Heading2"/>
        <w:ind w:left="-5"/>
      </w:pPr>
    </w:p>
    <w:p w:rsidR="00355D0F" w:rsidRPr="00355D0F" w:rsidRDefault="00355D0F" w:rsidP="00355D0F"/>
    <w:p w:rsidR="00355D0F" w:rsidRDefault="00355D0F" w:rsidP="00355D0F">
      <w:pPr>
        <w:pStyle w:val="Heading2"/>
        <w:ind w:left="-5"/>
      </w:pPr>
      <w:r>
        <w:lastRenderedPageBreak/>
        <w:t>Honors and Awards</w:t>
      </w:r>
    </w:p>
    <w:p w:rsidR="00355D0F" w:rsidRDefault="00355D0F" w:rsidP="00355D0F">
      <w:pPr>
        <w:pStyle w:val="Heading3"/>
        <w:spacing w:after="68"/>
        <w:ind w:left="-5"/>
      </w:pPr>
      <w:r>
        <w:t>Scholarships</w:t>
      </w:r>
    </w:p>
    <w:p w:rsidR="00355D0F" w:rsidRDefault="00355D0F" w:rsidP="00355D0F">
      <w:pPr>
        <w:ind w:left="211"/>
      </w:pPr>
      <w:r>
        <w:t>The "Osijek-</w:t>
      </w:r>
      <w:proofErr w:type="spellStart"/>
      <w:r>
        <w:t>Baranja</w:t>
      </w:r>
      <w:proofErr w:type="spellEnd"/>
      <w:r>
        <w:t xml:space="preserve"> County" High School Scholarship, 2007 - 2009</w:t>
      </w:r>
    </w:p>
    <w:p w:rsidR="00355D0F" w:rsidRDefault="00355D0F" w:rsidP="00355D0F">
      <w:pPr>
        <w:ind w:left="211"/>
      </w:pPr>
      <w:r>
        <w:t xml:space="preserve">The "City of </w:t>
      </w:r>
      <w:proofErr w:type="spellStart"/>
      <w:r>
        <w:t>Valpovo</w:t>
      </w:r>
      <w:proofErr w:type="spellEnd"/>
      <w:r>
        <w:t>" University Scholarship, 2009 - 2010</w:t>
      </w:r>
    </w:p>
    <w:p w:rsidR="00355D0F" w:rsidRDefault="00355D0F" w:rsidP="00355D0F">
      <w:pPr>
        <w:ind w:left="211"/>
      </w:pPr>
      <w:r>
        <w:t>The "National Foundation for support of student standards" University Scholarship 2010 - 2011</w:t>
      </w:r>
    </w:p>
    <w:p w:rsidR="00355D0F" w:rsidRDefault="00355D0F" w:rsidP="00355D0F">
      <w:pPr>
        <w:ind w:left="211"/>
      </w:pPr>
      <w:r>
        <w:t xml:space="preserve">The "Croatian Foundation for </w:t>
      </w:r>
      <w:proofErr w:type="spellStart"/>
      <w:r>
        <w:t>Childern</w:t>
      </w:r>
      <w:proofErr w:type="spellEnd"/>
      <w:r>
        <w:t>" University Scholarship 2011 - 2012</w:t>
      </w:r>
    </w:p>
    <w:p w:rsidR="00355D0F" w:rsidRDefault="00355D0F" w:rsidP="00355D0F">
      <w:pPr>
        <w:ind w:left="211"/>
      </w:pPr>
      <w:r>
        <w:t>The "Rotary Club Zagreb" University Scholarship 2012 - 2013</w:t>
      </w:r>
    </w:p>
    <w:p w:rsidR="00355D0F" w:rsidRDefault="00355D0F" w:rsidP="00355D0F">
      <w:pPr>
        <w:spacing w:after="378"/>
        <w:ind w:left="211"/>
      </w:pPr>
      <w:r>
        <w:t>The "Ministry of Science, Education and Sports, Croatia" 2013 - 2014</w:t>
      </w:r>
    </w:p>
    <w:p w:rsidR="00355D0F" w:rsidRDefault="00355D0F" w:rsidP="00355D0F">
      <w:pPr>
        <w:pStyle w:val="Heading3"/>
        <w:ind w:left="-5"/>
      </w:pPr>
      <w:r>
        <w:t>Additional Honors &amp; Awards</w:t>
      </w:r>
    </w:p>
    <w:p w:rsidR="00355D0F" w:rsidRDefault="00355D0F" w:rsidP="00355D0F">
      <w:pPr>
        <w:ind w:left="10"/>
      </w:pPr>
      <w:r>
        <w:t>Faculty of Electrical Engineering and Computing, Zagreb</w:t>
      </w:r>
    </w:p>
    <w:p w:rsidR="00355D0F" w:rsidRDefault="00355D0F" w:rsidP="00355D0F">
      <w:pPr>
        <w:spacing w:after="94"/>
        <w:ind w:left="10"/>
      </w:pPr>
      <w:r>
        <w:t>July 2011</w:t>
      </w:r>
    </w:p>
    <w:p w:rsidR="00355D0F" w:rsidRDefault="00355D0F" w:rsidP="00355D0F">
      <w:pPr>
        <w:ind w:left="211"/>
      </w:pPr>
      <w:r>
        <w:t xml:space="preserve">Letter of Recommendation - for ranking in top 2% out of 793 students enrolled in </w:t>
      </w:r>
      <w:ins w:id="2" w:author="Georgios KATSAROS" w:date="2016-09-24T11:23:00Z">
        <w:r w:rsidR="00574FEA">
          <w:t xml:space="preserve">the </w:t>
        </w:r>
      </w:ins>
      <w:r>
        <w:t xml:space="preserve">course </w:t>
      </w:r>
      <w:ins w:id="3" w:author="Georgios KATSAROS" w:date="2016-09-24T11:23:00Z">
        <w:r w:rsidR="00574FEA">
          <w:t>“</w:t>
        </w:r>
      </w:ins>
      <w:r>
        <w:t>Signals and  Systems</w:t>
      </w:r>
      <w:ins w:id="4" w:author="Georgios KATSAROS" w:date="2016-09-24T11:23:00Z">
        <w:r w:rsidR="00574FEA">
          <w:t>”</w:t>
        </w:r>
      </w:ins>
      <w:bookmarkStart w:id="5" w:name="_GoBack"/>
      <w:bookmarkEnd w:id="5"/>
      <w:r>
        <w:t xml:space="preserve"> </w:t>
      </w:r>
    </w:p>
    <w:p w:rsidR="00C71F6A" w:rsidRDefault="00C71F6A">
      <w:pPr>
        <w:spacing w:after="141" w:line="259" w:lineRule="auto"/>
        <w:ind w:left="0" w:right="-119" w:firstLine="0"/>
      </w:pPr>
    </w:p>
    <w:sectPr w:rsidR="00C71F6A">
      <w:footerReference w:type="even" r:id="rId8"/>
      <w:footerReference w:type="default" r:id="rId9"/>
      <w:footerReference w:type="first" r:id="rId10"/>
      <w:pgSz w:w="12240" w:h="15840"/>
      <w:pgMar w:top="781" w:right="839" w:bottom="1172" w:left="720" w:header="720" w:footer="5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FD0" w:rsidRDefault="005F7FD0">
      <w:pPr>
        <w:spacing w:after="0" w:line="240" w:lineRule="auto"/>
      </w:pPr>
      <w:r>
        <w:separator/>
      </w:r>
    </w:p>
  </w:endnote>
  <w:endnote w:type="continuationSeparator" w:id="0">
    <w:p w:rsidR="005F7FD0" w:rsidRDefault="005F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6A" w:rsidRDefault="00174752">
    <w:pPr>
      <w:spacing w:after="0" w:line="259" w:lineRule="auto"/>
      <w:ind w:left="0" w:right="-1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6A" w:rsidRDefault="00174752">
    <w:pPr>
      <w:spacing w:after="0" w:line="259" w:lineRule="auto"/>
      <w:ind w:left="0" w:right="-1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574FEA" w:rsidRPr="00574FEA">
      <w:rPr>
        <w:noProof/>
        <w:color w:val="000000"/>
        <w:sz w:val="20"/>
      </w:rPr>
      <w:t>2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6A" w:rsidRDefault="00174752">
    <w:pPr>
      <w:spacing w:after="0" w:line="259" w:lineRule="auto"/>
      <w:ind w:left="0" w:right="-1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FD0" w:rsidRDefault="005F7FD0">
      <w:pPr>
        <w:spacing w:after="0" w:line="240" w:lineRule="auto"/>
      </w:pPr>
      <w:r>
        <w:separator/>
      </w:r>
    </w:p>
  </w:footnote>
  <w:footnote w:type="continuationSeparator" w:id="0">
    <w:p w:rsidR="005F7FD0" w:rsidRDefault="005F7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75918"/>
    <w:multiLevelType w:val="hybridMultilevel"/>
    <w:tmpl w:val="650049B6"/>
    <w:lvl w:ilvl="0" w:tplc="1B0AC952">
      <w:start w:val="1"/>
      <w:numFmt w:val="bullet"/>
      <w:lvlText w:val="-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86F238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D2BCF0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0E298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A28BDE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7CC962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B855F2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F6ADEC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E8C392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orgios KATSAROS">
    <w15:presenceInfo w15:providerId="AD" w15:userId="S-1-5-21-1803390964-2587139858-4034935123-20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6A"/>
    <w:rsid w:val="00033C05"/>
    <w:rsid w:val="00174752"/>
    <w:rsid w:val="00355D0F"/>
    <w:rsid w:val="003936EB"/>
    <w:rsid w:val="00574FEA"/>
    <w:rsid w:val="005F7FD0"/>
    <w:rsid w:val="006322D6"/>
    <w:rsid w:val="008C0A31"/>
    <w:rsid w:val="008D237E"/>
    <w:rsid w:val="00C07F07"/>
    <w:rsid w:val="00C10EEA"/>
    <w:rsid w:val="00C71F6A"/>
    <w:rsid w:val="00CB5116"/>
    <w:rsid w:val="00F6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B3FEB-2ACB-46A4-BD98-70F84D25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116"/>
    <w:pPr>
      <w:spacing w:after="50" w:line="265" w:lineRule="auto"/>
      <w:ind w:left="226" w:hanging="10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999999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" w:line="254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999999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B511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5116"/>
    <w:rPr>
      <w:i/>
      <w:iCs/>
    </w:rPr>
  </w:style>
  <w:style w:type="character" w:customStyle="1" w:styleId="apple-converted-space">
    <w:name w:val="apple-converted-space"/>
    <w:basedOn w:val="DefaultParagraphFont"/>
    <w:rsid w:val="00CB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sip.kukucka@ist.ac.at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KUKUCKA</dc:creator>
  <cp:keywords/>
  <cp:lastModifiedBy>Georgios KATSAROS</cp:lastModifiedBy>
  <cp:revision>3</cp:revision>
  <dcterms:created xsi:type="dcterms:W3CDTF">2016-09-24T09:22:00Z</dcterms:created>
  <dcterms:modified xsi:type="dcterms:W3CDTF">2016-09-24T09:23:00Z</dcterms:modified>
</cp:coreProperties>
</file>